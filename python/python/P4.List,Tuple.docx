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769A" w14:textId="77777777" w:rsidR="001B7EF2" w:rsidRPr="00306194" w:rsidRDefault="00464107">
      <w:pPr>
        <w:rPr>
          <w:rFonts w:cstheme="minorHAnsi"/>
          <w:sz w:val="36"/>
          <w:szCs w:val="36"/>
        </w:rPr>
      </w:pPr>
      <w:r w:rsidRPr="00306194">
        <w:rPr>
          <w:rFonts w:cstheme="minorHAnsi"/>
          <w:sz w:val="36"/>
          <w:szCs w:val="36"/>
        </w:rPr>
        <w:t xml:space="preserve">LIST, Tuple, </w:t>
      </w:r>
      <w:proofErr w:type="spellStart"/>
      <w:r w:rsidRPr="00306194">
        <w:rPr>
          <w:rFonts w:cstheme="minorHAnsi"/>
          <w:sz w:val="36"/>
          <w:szCs w:val="36"/>
        </w:rPr>
        <w:t>Set,Dictionary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447CC" w:rsidRPr="00306194" w14:paraId="797B900D" w14:textId="77777777" w:rsidTr="008447CC">
        <w:tc>
          <w:tcPr>
            <w:tcW w:w="4788" w:type="dxa"/>
          </w:tcPr>
          <w:p w14:paraId="6A31B6BA" w14:textId="77777777" w:rsidR="001B7EF2" w:rsidRPr="00306194" w:rsidRDefault="001B7EF2" w:rsidP="00844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24292E"/>
                <w:sz w:val="36"/>
                <w:szCs w:val="36"/>
              </w:rPr>
            </w:pPr>
            <w:r w:rsidRPr="00306194">
              <w:rPr>
                <w:rFonts w:eastAsia="Times New Roman" w:cstheme="minorHAnsi"/>
                <w:b/>
                <w:color w:val="24292E"/>
                <w:sz w:val="36"/>
                <w:szCs w:val="36"/>
              </w:rPr>
              <w:t>Python List</w:t>
            </w:r>
          </w:p>
          <w:p w14:paraId="103BF409" w14:textId="77777777" w:rsidR="001B7EF2" w:rsidRPr="00306194" w:rsidRDefault="001B7EF2" w:rsidP="001B7EF2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4292E"/>
                <w:sz w:val="36"/>
                <w:szCs w:val="36"/>
              </w:rPr>
            </w:pPr>
            <w:r w:rsidRPr="00306194">
              <w:rPr>
                <w:rFonts w:eastAsia="Times New Roman" w:cstheme="minorHAnsi"/>
                <w:color w:val="24292E"/>
                <w:sz w:val="36"/>
                <w:szCs w:val="36"/>
              </w:rPr>
              <w:t>In Python, a list is a sequence of items in an order. We create lists by placing items inside square brackets [] separated by commas.</w:t>
            </w:r>
          </w:p>
          <w:p w14:paraId="670DB769" w14:textId="77777777" w:rsidR="001B7EF2" w:rsidRPr="00306194" w:rsidRDefault="001B7EF2" w:rsidP="00844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4292E"/>
                <w:sz w:val="36"/>
                <w:szCs w:val="36"/>
              </w:rPr>
            </w:pPr>
          </w:p>
          <w:p w14:paraId="1442358D" w14:textId="77777777" w:rsidR="008447CC" w:rsidRPr="00306194" w:rsidRDefault="008447CC" w:rsidP="00844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4292E"/>
                <w:sz w:val="36"/>
                <w:szCs w:val="36"/>
              </w:rPr>
            </w:pPr>
            <w:r w:rsidRPr="00306194">
              <w:rPr>
                <w:rFonts w:eastAsia="Times New Roman" w:cstheme="minorHAnsi"/>
                <w:color w:val="24292E"/>
                <w:sz w:val="36"/>
                <w:szCs w:val="36"/>
              </w:rPr>
              <w:t># a list of integers</w:t>
            </w:r>
          </w:p>
          <w:p w14:paraId="4B0D261B" w14:textId="77777777" w:rsidR="008447CC" w:rsidRPr="00306194" w:rsidRDefault="008447CC" w:rsidP="00844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4292E"/>
                <w:sz w:val="36"/>
                <w:szCs w:val="36"/>
              </w:rPr>
            </w:pPr>
            <w:r w:rsidRPr="00306194">
              <w:rPr>
                <w:rFonts w:eastAsia="Times New Roman" w:cstheme="minorHAnsi"/>
                <w:color w:val="24292E"/>
                <w:sz w:val="36"/>
                <w:szCs w:val="36"/>
              </w:rPr>
              <w:t>numbers = [1, 5, 6, -4]</w:t>
            </w:r>
          </w:p>
          <w:p w14:paraId="527BC960" w14:textId="77777777" w:rsidR="008447CC" w:rsidRPr="00306194" w:rsidRDefault="008447CC" w:rsidP="00844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4292E"/>
                <w:sz w:val="36"/>
                <w:szCs w:val="36"/>
              </w:rPr>
            </w:pPr>
            <w:r w:rsidRPr="00306194">
              <w:rPr>
                <w:rFonts w:eastAsia="Times New Roman" w:cstheme="minorHAnsi"/>
                <w:color w:val="24292E"/>
                <w:sz w:val="36"/>
                <w:szCs w:val="36"/>
              </w:rPr>
              <w:t>print(numbers)</w:t>
            </w:r>
          </w:p>
          <w:p w14:paraId="71E95378" w14:textId="77777777" w:rsidR="008447CC" w:rsidRPr="00306194" w:rsidRDefault="008447CC" w:rsidP="00844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4292E"/>
                <w:sz w:val="36"/>
                <w:szCs w:val="36"/>
              </w:rPr>
            </w:pPr>
          </w:p>
          <w:p w14:paraId="1F341C81" w14:textId="77777777" w:rsidR="008447CC" w:rsidRPr="00306194" w:rsidRDefault="008447CC" w:rsidP="00844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4292E"/>
                <w:sz w:val="36"/>
                <w:szCs w:val="36"/>
              </w:rPr>
            </w:pPr>
            <w:r w:rsidRPr="00306194">
              <w:rPr>
                <w:rFonts w:eastAsia="Times New Roman" w:cstheme="minorHAnsi"/>
                <w:color w:val="24292E"/>
                <w:sz w:val="36"/>
                <w:szCs w:val="36"/>
              </w:rPr>
              <w:t xml:space="preserve"># </w:t>
            </w:r>
            <w:proofErr w:type="gramStart"/>
            <w:r w:rsidRPr="00306194">
              <w:rPr>
                <w:rFonts w:eastAsia="Times New Roman" w:cstheme="minorHAnsi"/>
                <w:color w:val="24292E"/>
                <w:sz w:val="36"/>
                <w:szCs w:val="36"/>
              </w:rPr>
              <w:t>mixed</w:t>
            </w:r>
            <w:proofErr w:type="gramEnd"/>
            <w:r w:rsidRPr="00306194">
              <w:rPr>
                <w:rFonts w:eastAsia="Times New Roman" w:cstheme="minorHAnsi"/>
                <w:color w:val="24292E"/>
                <w:sz w:val="36"/>
                <w:szCs w:val="36"/>
              </w:rPr>
              <w:t xml:space="preserve"> list</w:t>
            </w:r>
          </w:p>
          <w:p w14:paraId="2D3648B9" w14:textId="77777777" w:rsidR="008447CC" w:rsidRPr="00306194" w:rsidRDefault="008447CC" w:rsidP="00844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4292E"/>
                <w:sz w:val="36"/>
                <w:szCs w:val="36"/>
              </w:rPr>
            </w:pPr>
            <w:proofErr w:type="spellStart"/>
            <w:r w:rsidRPr="00306194">
              <w:rPr>
                <w:rFonts w:eastAsia="Times New Roman" w:cstheme="minorHAnsi"/>
                <w:color w:val="24292E"/>
                <w:sz w:val="36"/>
                <w:szCs w:val="36"/>
              </w:rPr>
              <w:t>random_list</w:t>
            </w:r>
            <w:proofErr w:type="spellEnd"/>
            <w:r w:rsidRPr="00306194">
              <w:rPr>
                <w:rFonts w:eastAsia="Times New Roman" w:cstheme="minorHAnsi"/>
                <w:color w:val="24292E"/>
                <w:sz w:val="36"/>
                <w:szCs w:val="36"/>
              </w:rPr>
              <w:t xml:space="preserve"> = [2.5, "Hello", -5, 2.5]</w:t>
            </w:r>
          </w:p>
          <w:p w14:paraId="16909C1B" w14:textId="77777777" w:rsidR="008447CC" w:rsidRPr="00306194" w:rsidRDefault="008447CC" w:rsidP="00844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4292E"/>
                <w:sz w:val="36"/>
                <w:szCs w:val="36"/>
              </w:rPr>
            </w:pPr>
            <w:r w:rsidRPr="00306194">
              <w:rPr>
                <w:rFonts w:eastAsia="Times New Roman" w:cstheme="minorHAnsi"/>
                <w:color w:val="24292E"/>
                <w:sz w:val="36"/>
                <w:szCs w:val="36"/>
              </w:rPr>
              <w:t>print(</w:t>
            </w:r>
            <w:proofErr w:type="spellStart"/>
            <w:r w:rsidRPr="00306194">
              <w:rPr>
                <w:rFonts w:eastAsia="Times New Roman" w:cstheme="minorHAnsi"/>
                <w:color w:val="24292E"/>
                <w:sz w:val="36"/>
                <w:szCs w:val="36"/>
              </w:rPr>
              <w:t>random_list</w:t>
            </w:r>
            <w:proofErr w:type="spellEnd"/>
            <w:r w:rsidRPr="00306194">
              <w:rPr>
                <w:rFonts w:eastAsia="Times New Roman" w:cstheme="minorHAnsi"/>
                <w:color w:val="24292E"/>
                <w:sz w:val="36"/>
                <w:szCs w:val="36"/>
              </w:rPr>
              <w:t>)</w:t>
            </w:r>
          </w:p>
          <w:p w14:paraId="44C16271" w14:textId="77777777" w:rsidR="008447CC" w:rsidRPr="00306194" w:rsidRDefault="008447CC" w:rsidP="00844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4292E"/>
                <w:sz w:val="36"/>
                <w:szCs w:val="36"/>
              </w:rPr>
            </w:pPr>
          </w:p>
          <w:p w14:paraId="49EA7074" w14:textId="77777777" w:rsidR="008447CC" w:rsidRPr="00306194" w:rsidRDefault="008447CC" w:rsidP="00844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4292E"/>
                <w:sz w:val="36"/>
                <w:szCs w:val="36"/>
              </w:rPr>
            </w:pPr>
            <w:r w:rsidRPr="00306194">
              <w:rPr>
                <w:rFonts w:eastAsia="Times New Roman" w:cstheme="minorHAnsi"/>
                <w:color w:val="24292E"/>
                <w:sz w:val="36"/>
                <w:szCs w:val="36"/>
              </w:rPr>
              <w:t xml:space="preserve"># </w:t>
            </w:r>
            <w:proofErr w:type="gramStart"/>
            <w:r w:rsidRPr="00306194">
              <w:rPr>
                <w:rFonts w:eastAsia="Times New Roman" w:cstheme="minorHAnsi"/>
                <w:color w:val="24292E"/>
                <w:sz w:val="36"/>
                <w:szCs w:val="36"/>
              </w:rPr>
              <w:t>empty</w:t>
            </w:r>
            <w:proofErr w:type="gramEnd"/>
            <w:r w:rsidRPr="00306194">
              <w:rPr>
                <w:rFonts w:eastAsia="Times New Roman" w:cstheme="minorHAnsi"/>
                <w:color w:val="24292E"/>
                <w:sz w:val="36"/>
                <w:szCs w:val="36"/>
              </w:rPr>
              <w:t xml:space="preserve"> list</w:t>
            </w:r>
          </w:p>
          <w:p w14:paraId="41E8DF18" w14:textId="77777777" w:rsidR="008447CC" w:rsidRPr="00306194" w:rsidRDefault="008447CC" w:rsidP="00844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4292E"/>
                <w:sz w:val="36"/>
                <w:szCs w:val="36"/>
              </w:rPr>
            </w:pPr>
            <w:r w:rsidRPr="00306194">
              <w:rPr>
                <w:rFonts w:eastAsia="Times New Roman" w:cstheme="minorHAnsi"/>
                <w:color w:val="24292E"/>
                <w:sz w:val="36"/>
                <w:szCs w:val="36"/>
              </w:rPr>
              <w:t>list1 = []</w:t>
            </w:r>
          </w:p>
          <w:p w14:paraId="1DC3641A" w14:textId="77777777" w:rsidR="008447CC" w:rsidRPr="00306194" w:rsidRDefault="008447CC" w:rsidP="00844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4292E"/>
                <w:sz w:val="36"/>
                <w:szCs w:val="36"/>
              </w:rPr>
            </w:pPr>
            <w:r w:rsidRPr="00306194">
              <w:rPr>
                <w:rFonts w:eastAsia="Times New Roman" w:cstheme="minorHAnsi"/>
                <w:color w:val="24292E"/>
                <w:sz w:val="36"/>
                <w:szCs w:val="36"/>
              </w:rPr>
              <w:t>print(list1)</w:t>
            </w:r>
          </w:p>
          <w:p w14:paraId="6BE3FEC0" w14:textId="77777777" w:rsidR="008447CC" w:rsidRPr="00306194" w:rsidRDefault="008447CC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4788" w:type="dxa"/>
          </w:tcPr>
          <w:p w14:paraId="24B10CA1" w14:textId="77777777" w:rsidR="008447CC" w:rsidRPr="00306194" w:rsidRDefault="008447CC" w:rsidP="008447CC">
            <w:pPr>
              <w:pStyle w:val="HTMLPreformatted"/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t>OUTPUT</w:t>
            </w:r>
          </w:p>
          <w:p w14:paraId="373E4026" w14:textId="77777777" w:rsidR="008447CC" w:rsidRPr="00306194" w:rsidRDefault="008447CC" w:rsidP="008447CC">
            <w:pPr>
              <w:pStyle w:val="HTMLPreformatted"/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t>[1, 5, 6, -4]</w:t>
            </w:r>
          </w:p>
          <w:p w14:paraId="6A2FCC77" w14:textId="77777777" w:rsidR="008447CC" w:rsidRPr="00306194" w:rsidRDefault="008447CC" w:rsidP="008447CC">
            <w:pPr>
              <w:pStyle w:val="HTMLPreformatted"/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t>[2.5, 'Hello', -5, 2.5]</w:t>
            </w:r>
          </w:p>
          <w:p w14:paraId="46C3E931" w14:textId="77777777" w:rsidR="008447CC" w:rsidRPr="00306194" w:rsidRDefault="008447CC" w:rsidP="008447CC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t>[]</w:t>
            </w:r>
          </w:p>
          <w:p w14:paraId="64D5CF38" w14:textId="77777777" w:rsidR="008447CC" w:rsidRPr="00306194" w:rsidRDefault="008447CC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8447CC" w:rsidRPr="00306194" w14:paraId="24B5F3F7" w14:textId="77777777" w:rsidTr="008447CC">
        <w:tc>
          <w:tcPr>
            <w:tcW w:w="4788" w:type="dxa"/>
          </w:tcPr>
          <w:p w14:paraId="14523478" w14:textId="77777777" w:rsidR="008447CC" w:rsidRPr="00306194" w:rsidRDefault="008447CC" w:rsidP="008447CC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pl-c"/>
                <w:rFonts w:asciiTheme="minorHAnsi" w:hAnsiTheme="minorHAnsi" w:cstheme="minorHAnsi"/>
                <w:color w:val="24292E"/>
                <w:sz w:val="36"/>
                <w:szCs w:val="36"/>
              </w:rPr>
              <w:t># a list of integers</w:t>
            </w:r>
          </w:p>
          <w:p w14:paraId="30B388E1" w14:textId="77777777" w:rsidR="008447CC" w:rsidRPr="00306194" w:rsidRDefault="008447CC" w:rsidP="008447CC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pl-s1"/>
                <w:rFonts w:asciiTheme="minorHAnsi" w:hAnsiTheme="minorHAnsi" w:cstheme="minorHAnsi"/>
                <w:color w:val="24292E"/>
                <w:sz w:val="36"/>
                <w:szCs w:val="36"/>
              </w:rPr>
              <w:t>numbers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 </w:t>
            </w:r>
            <w:r w:rsidRPr="00306194">
              <w:rPr>
                <w:rStyle w:val="pl-c1"/>
                <w:rFonts w:asciiTheme="minorHAnsi" w:hAnsiTheme="minorHAnsi" w:cstheme="minorHAnsi"/>
                <w:color w:val="24292E"/>
                <w:sz w:val="36"/>
                <w:szCs w:val="36"/>
              </w:rPr>
              <w:t>=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 [</w:t>
            </w:r>
            <w:r w:rsidRPr="00306194">
              <w:rPr>
                <w:rStyle w:val="pl-c1"/>
                <w:rFonts w:asciiTheme="minorHAnsi" w:hAnsiTheme="minorHAnsi" w:cstheme="minorHAnsi"/>
                <w:color w:val="24292E"/>
                <w:sz w:val="36"/>
                <w:szCs w:val="36"/>
              </w:rPr>
              <w:t>1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, </w:t>
            </w:r>
            <w:r w:rsidRPr="00306194">
              <w:rPr>
                <w:rStyle w:val="pl-c1"/>
                <w:rFonts w:asciiTheme="minorHAnsi" w:hAnsiTheme="minorHAnsi" w:cstheme="minorHAnsi"/>
                <w:color w:val="24292E"/>
                <w:sz w:val="36"/>
                <w:szCs w:val="36"/>
              </w:rPr>
              <w:t>5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, </w:t>
            </w:r>
            <w:r w:rsidRPr="00306194">
              <w:rPr>
                <w:rStyle w:val="pl-c1"/>
                <w:rFonts w:asciiTheme="minorHAnsi" w:hAnsiTheme="minorHAnsi" w:cstheme="minorHAnsi"/>
                <w:color w:val="24292E"/>
                <w:sz w:val="36"/>
                <w:szCs w:val="36"/>
              </w:rPr>
              <w:t>6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, </w:t>
            </w:r>
            <w:r w:rsidRPr="00306194">
              <w:rPr>
                <w:rStyle w:val="pl-c1"/>
                <w:rFonts w:asciiTheme="minorHAnsi" w:hAnsiTheme="minorHAnsi" w:cstheme="minorHAnsi"/>
                <w:color w:val="24292E"/>
                <w:sz w:val="36"/>
                <w:szCs w:val="36"/>
              </w:rPr>
              <w:t>-4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]</w:t>
            </w:r>
          </w:p>
          <w:p w14:paraId="7296FCCC" w14:textId="77777777" w:rsidR="008447CC" w:rsidRPr="00306194" w:rsidRDefault="008447CC" w:rsidP="008447CC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pl-en"/>
                <w:rFonts w:asciiTheme="minorHAnsi" w:hAnsiTheme="minorHAnsi" w:cstheme="minorHAnsi"/>
                <w:color w:val="24292E"/>
                <w:sz w:val="36"/>
                <w:szCs w:val="36"/>
              </w:rPr>
              <w:t>print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(</w:t>
            </w:r>
            <w:proofErr w:type="spellStart"/>
            <w:r w:rsidRPr="00306194">
              <w:rPr>
                <w:rStyle w:val="pl-en"/>
                <w:rFonts w:asciiTheme="minorHAnsi" w:hAnsiTheme="minorHAnsi" w:cstheme="minorHAnsi"/>
                <w:color w:val="24292E"/>
                <w:sz w:val="36"/>
                <w:szCs w:val="36"/>
              </w:rPr>
              <w:t>len</w:t>
            </w:r>
            <w:proofErr w:type="spellEnd"/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(</w:t>
            </w:r>
            <w:r w:rsidRPr="00306194">
              <w:rPr>
                <w:rStyle w:val="pl-s1"/>
                <w:rFonts w:asciiTheme="minorHAnsi" w:hAnsiTheme="minorHAnsi" w:cstheme="minorHAnsi"/>
                <w:color w:val="24292E"/>
                <w:sz w:val="36"/>
                <w:szCs w:val="36"/>
              </w:rPr>
              <w:t>numbers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))</w:t>
            </w:r>
          </w:p>
          <w:p w14:paraId="256D0EE1" w14:textId="77777777" w:rsidR="008447CC" w:rsidRPr="00306194" w:rsidRDefault="008447CC" w:rsidP="008447CC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</w:p>
          <w:p w14:paraId="63E08F73" w14:textId="77777777" w:rsidR="008447CC" w:rsidRPr="00306194" w:rsidRDefault="008447CC" w:rsidP="008447CC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pl-c"/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# </w:t>
            </w:r>
            <w:proofErr w:type="gramStart"/>
            <w:r w:rsidRPr="00306194">
              <w:rPr>
                <w:rStyle w:val="pl-c"/>
                <w:rFonts w:asciiTheme="minorHAnsi" w:hAnsiTheme="minorHAnsi" w:cstheme="minorHAnsi"/>
                <w:color w:val="24292E"/>
                <w:sz w:val="36"/>
                <w:szCs w:val="36"/>
              </w:rPr>
              <w:t>empty</w:t>
            </w:r>
            <w:proofErr w:type="gramEnd"/>
            <w:r w:rsidRPr="00306194">
              <w:rPr>
                <w:rStyle w:val="pl-c"/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 list</w:t>
            </w:r>
          </w:p>
          <w:p w14:paraId="38EC1415" w14:textId="77777777" w:rsidR="008447CC" w:rsidRPr="00306194" w:rsidRDefault="008447CC" w:rsidP="008447CC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pl-s1"/>
                <w:rFonts w:asciiTheme="minorHAnsi" w:hAnsiTheme="minorHAnsi" w:cstheme="minorHAnsi"/>
                <w:color w:val="24292E"/>
                <w:sz w:val="36"/>
                <w:szCs w:val="36"/>
              </w:rPr>
              <w:t>list1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 </w:t>
            </w:r>
            <w:r w:rsidRPr="00306194">
              <w:rPr>
                <w:rStyle w:val="pl-c1"/>
                <w:rFonts w:asciiTheme="minorHAnsi" w:hAnsiTheme="minorHAnsi" w:cstheme="minorHAnsi"/>
                <w:color w:val="24292E"/>
                <w:sz w:val="36"/>
                <w:szCs w:val="36"/>
              </w:rPr>
              <w:t>=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 []</w:t>
            </w:r>
          </w:p>
          <w:p w14:paraId="53CB3348" w14:textId="77777777" w:rsidR="008447CC" w:rsidRPr="00306194" w:rsidRDefault="008447CC" w:rsidP="008447CC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pl-en"/>
                <w:rFonts w:asciiTheme="minorHAnsi" w:hAnsiTheme="minorHAnsi" w:cstheme="minorHAnsi"/>
                <w:color w:val="24292E"/>
                <w:sz w:val="36"/>
                <w:szCs w:val="36"/>
              </w:rPr>
              <w:lastRenderedPageBreak/>
              <w:t>print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(</w:t>
            </w:r>
            <w:proofErr w:type="spellStart"/>
            <w:r w:rsidRPr="00306194">
              <w:rPr>
                <w:rStyle w:val="pl-en"/>
                <w:rFonts w:asciiTheme="minorHAnsi" w:hAnsiTheme="minorHAnsi" w:cstheme="minorHAnsi"/>
                <w:color w:val="24292E"/>
                <w:sz w:val="36"/>
                <w:szCs w:val="36"/>
              </w:rPr>
              <w:t>len</w:t>
            </w:r>
            <w:proofErr w:type="spellEnd"/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(</w:t>
            </w:r>
            <w:r w:rsidRPr="00306194">
              <w:rPr>
                <w:rStyle w:val="pl-s1"/>
                <w:rFonts w:asciiTheme="minorHAnsi" w:hAnsiTheme="minorHAnsi" w:cstheme="minorHAnsi"/>
                <w:color w:val="24292E"/>
                <w:sz w:val="36"/>
                <w:szCs w:val="36"/>
              </w:rPr>
              <w:t>list1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))</w:t>
            </w:r>
          </w:p>
          <w:p w14:paraId="357B4033" w14:textId="77777777" w:rsidR="008447CC" w:rsidRPr="00306194" w:rsidRDefault="008447CC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4788" w:type="dxa"/>
          </w:tcPr>
          <w:p w14:paraId="545AC5B5" w14:textId="77777777" w:rsidR="008447CC" w:rsidRPr="00306194" w:rsidRDefault="008447CC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lastRenderedPageBreak/>
              <w:t>4</w:t>
            </w:r>
          </w:p>
          <w:p w14:paraId="395FA126" w14:textId="77777777" w:rsidR="008447CC" w:rsidRPr="00306194" w:rsidRDefault="008447CC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0</w:t>
            </w:r>
          </w:p>
        </w:tc>
      </w:tr>
      <w:tr w:rsidR="008447CC" w:rsidRPr="00306194" w14:paraId="10266E70" w14:textId="77777777" w:rsidTr="008447CC">
        <w:tc>
          <w:tcPr>
            <w:tcW w:w="4788" w:type="dxa"/>
          </w:tcPr>
          <w:p w14:paraId="735D174E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languages = ["Python", "JavaScript", "C++", "Kotlin"]</w:t>
            </w:r>
          </w:p>
          <w:p w14:paraId="5553FD9A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print(languages)</w:t>
            </w:r>
          </w:p>
        </w:tc>
        <w:tc>
          <w:tcPr>
            <w:tcW w:w="4788" w:type="dxa"/>
          </w:tcPr>
          <w:p w14:paraId="1234D6F0" w14:textId="77777777" w:rsidR="008447CC" w:rsidRPr="00306194" w:rsidRDefault="008447CC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['Python', 'JavaScript', 'C++', 'Kotlin']</w:t>
            </w:r>
          </w:p>
        </w:tc>
      </w:tr>
      <w:tr w:rsidR="008447CC" w:rsidRPr="00306194" w14:paraId="042A5447" w14:textId="77777777" w:rsidTr="008447CC">
        <w:tc>
          <w:tcPr>
            <w:tcW w:w="4788" w:type="dxa"/>
          </w:tcPr>
          <w:p w14:paraId="2D676979" w14:textId="77777777" w:rsidR="008447CC" w:rsidRPr="00306194" w:rsidRDefault="008447CC" w:rsidP="008447CC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pl-s1"/>
                <w:rFonts w:asciiTheme="minorHAnsi" w:hAnsiTheme="minorHAnsi" w:cstheme="minorHAnsi"/>
                <w:color w:val="24292E"/>
                <w:sz w:val="36"/>
                <w:szCs w:val="36"/>
              </w:rPr>
              <w:t>languages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 </w:t>
            </w:r>
            <w:r w:rsidRPr="00306194">
              <w:rPr>
                <w:rStyle w:val="pl-c1"/>
                <w:rFonts w:asciiTheme="minorHAnsi" w:hAnsiTheme="minorHAnsi" w:cstheme="minorHAnsi"/>
                <w:color w:val="24292E"/>
                <w:sz w:val="36"/>
                <w:szCs w:val="36"/>
              </w:rPr>
              <w:t>=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 [</w:t>
            </w:r>
            <w:r w:rsidRPr="00306194">
              <w:rPr>
                <w:rStyle w:val="pl-s"/>
                <w:rFonts w:asciiTheme="minorHAnsi" w:hAnsiTheme="minorHAnsi" w:cstheme="minorHAnsi"/>
                <w:color w:val="24292E"/>
                <w:sz w:val="36"/>
                <w:szCs w:val="36"/>
              </w:rPr>
              <w:t>"Python"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, </w:t>
            </w:r>
            <w:r w:rsidRPr="00306194">
              <w:rPr>
                <w:rStyle w:val="pl-s"/>
                <w:rFonts w:asciiTheme="minorHAnsi" w:hAnsiTheme="minorHAnsi" w:cstheme="minorHAnsi"/>
                <w:color w:val="24292E"/>
                <w:sz w:val="36"/>
                <w:szCs w:val="36"/>
              </w:rPr>
              <w:t>"JavaScript"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, </w:t>
            </w:r>
            <w:r w:rsidRPr="00306194">
              <w:rPr>
                <w:rStyle w:val="pl-s"/>
                <w:rFonts w:asciiTheme="minorHAnsi" w:hAnsiTheme="minorHAnsi" w:cstheme="minorHAnsi"/>
                <w:color w:val="24292E"/>
                <w:sz w:val="36"/>
                <w:szCs w:val="36"/>
              </w:rPr>
              <w:t>"C++"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, </w:t>
            </w:r>
            <w:r w:rsidRPr="00306194">
              <w:rPr>
                <w:rStyle w:val="pl-s"/>
                <w:rFonts w:asciiTheme="minorHAnsi" w:hAnsiTheme="minorHAnsi" w:cstheme="minorHAnsi"/>
                <w:color w:val="24292E"/>
                <w:sz w:val="36"/>
                <w:szCs w:val="36"/>
              </w:rPr>
              <w:t>"Kotlin"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]</w:t>
            </w:r>
          </w:p>
          <w:p w14:paraId="734615EE" w14:textId="77777777" w:rsidR="008447CC" w:rsidRPr="00306194" w:rsidRDefault="008447CC" w:rsidP="008447CC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</w:p>
          <w:p w14:paraId="62C43688" w14:textId="77777777" w:rsidR="008447CC" w:rsidRPr="00306194" w:rsidRDefault="008447CC" w:rsidP="008447CC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pl-c"/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# </w:t>
            </w:r>
            <w:proofErr w:type="gramStart"/>
            <w:r w:rsidRPr="00306194">
              <w:rPr>
                <w:rStyle w:val="pl-c"/>
                <w:rFonts w:asciiTheme="minorHAnsi" w:hAnsiTheme="minorHAnsi" w:cstheme="minorHAnsi"/>
                <w:color w:val="24292E"/>
                <w:sz w:val="36"/>
                <w:szCs w:val="36"/>
              </w:rPr>
              <w:t>first</w:t>
            </w:r>
            <w:proofErr w:type="gramEnd"/>
            <w:r w:rsidRPr="00306194">
              <w:rPr>
                <w:rStyle w:val="pl-c"/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 item</w:t>
            </w:r>
          </w:p>
          <w:p w14:paraId="1C6CEEFA" w14:textId="77777777" w:rsidR="008447CC" w:rsidRPr="00306194" w:rsidRDefault="008447CC" w:rsidP="008447CC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pl-en"/>
                <w:rFonts w:asciiTheme="minorHAnsi" w:hAnsiTheme="minorHAnsi" w:cstheme="minorHAnsi"/>
                <w:color w:val="24292E"/>
                <w:sz w:val="36"/>
                <w:szCs w:val="36"/>
              </w:rPr>
              <w:t>print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(</w:t>
            </w:r>
            <w:r w:rsidRPr="00306194">
              <w:rPr>
                <w:rStyle w:val="pl-s1"/>
                <w:rFonts w:asciiTheme="minorHAnsi" w:hAnsiTheme="minorHAnsi" w:cstheme="minorHAnsi"/>
                <w:color w:val="24292E"/>
                <w:sz w:val="36"/>
                <w:szCs w:val="36"/>
              </w:rPr>
              <w:t>languages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[</w:t>
            </w:r>
            <w:r w:rsidRPr="00306194">
              <w:rPr>
                <w:rStyle w:val="pl-c1"/>
                <w:rFonts w:asciiTheme="minorHAnsi" w:hAnsiTheme="minorHAnsi" w:cstheme="minorHAnsi"/>
                <w:color w:val="24292E"/>
                <w:sz w:val="36"/>
                <w:szCs w:val="36"/>
              </w:rPr>
              <w:t>0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])</w:t>
            </w:r>
          </w:p>
          <w:p w14:paraId="1A18B20F" w14:textId="77777777" w:rsidR="008447CC" w:rsidRPr="00306194" w:rsidRDefault="008447CC" w:rsidP="008447CC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</w:p>
          <w:p w14:paraId="407396A2" w14:textId="77777777" w:rsidR="008447CC" w:rsidRPr="00306194" w:rsidRDefault="008447CC" w:rsidP="008447CC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pl-c"/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# </w:t>
            </w:r>
            <w:proofErr w:type="gramStart"/>
            <w:r w:rsidRPr="00306194">
              <w:rPr>
                <w:rStyle w:val="pl-c"/>
                <w:rFonts w:asciiTheme="minorHAnsi" w:hAnsiTheme="minorHAnsi" w:cstheme="minorHAnsi"/>
                <w:color w:val="24292E"/>
                <w:sz w:val="36"/>
                <w:szCs w:val="36"/>
              </w:rPr>
              <w:t>third</w:t>
            </w:r>
            <w:proofErr w:type="gramEnd"/>
            <w:r w:rsidRPr="00306194">
              <w:rPr>
                <w:rStyle w:val="pl-c"/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 item</w:t>
            </w:r>
          </w:p>
          <w:p w14:paraId="2D668CA2" w14:textId="77777777" w:rsidR="008447CC" w:rsidRPr="00306194" w:rsidRDefault="008447CC" w:rsidP="008447CC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pl-en"/>
                <w:rFonts w:asciiTheme="minorHAnsi" w:hAnsiTheme="minorHAnsi" w:cstheme="minorHAnsi"/>
                <w:color w:val="24292E"/>
                <w:sz w:val="36"/>
                <w:szCs w:val="36"/>
              </w:rPr>
              <w:t>print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(</w:t>
            </w:r>
            <w:r w:rsidRPr="00306194">
              <w:rPr>
                <w:rStyle w:val="pl-s1"/>
                <w:rFonts w:asciiTheme="minorHAnsi" w:hAnsiTheme="minorHAnsi" w:cstheme="minorHAnsi"/>
                <w:color w:val="24292E"/>
                <w:sz w:val="36"/>
                <w:szCs w:val="36"/>
              </w:rPr>
              <w:t>languages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[</w:t>
            </w:r>
            <w:r w:rsidRPr="00306194">
              <w:rPr>
                <w:rStyle w:val="pl-c1"/>
                <w:rFonts w:asciiTheme="minorHAnsi" w:hAnsiTheme="minorHAnsi" w:cstheme="minorHAnsi"/>
                <w:color w:val="24292E"/>
                <w:sz w:val="36"/>
                <w:szCs w:val="36"/>
              </w:rPr>
              <w:t>2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])</w:t>
            </w:r>
          </w:p>
          <w:p w14:paraId="522DFD24" w14:textId="77777777" w:rsidR="008447CC" w:rsidRPr="00306194" w:rsidRDefault="008447CC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4788" w:type="dxa"/>
          </w:tcPr>
          <w:p w14:paraId="49552332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Python</w:t>
            </w:r>
          </w:p>
          <w:p w14:paraId="62341C30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C++</w:t>
            </w:r>
          </w:p>
        </w:tc>
      </w:tr>
      <w:tr w:rsidR="008447CC" w:rsidRPr="00306194" w14:paraId="2772DDAA" w14:textId="77777777" w:rsidTr="008447CC">
        <w:tc>
          <w:tcPr>
            <w:tcW w:w="4788" w:type="dxa"/>
          </w:tcPr>
          <w:p w14:paraId="66EFDE6A" w14:textId="77777777" w:rsidR="008447CC" w:rsidRPr="00306194" w:rsidRDefault="008447CC">
            <w:pPr>
              <w:rPr>
                <w:rFonts w:cstheme="minorHAnsi"/>
                <w:b/>
                <w:sz w:val="36"/>
                <w:szCs w:val="36"/>
              </w:rPr>
            </w:pPr>
            <w:r w:rsidRPr="00306194">
              <w:rPr>
                <w:rFonts w:cstheme="minorHAnsi"/>
                <w:b/>
                <w:sz w:val="36"/>
                <w:szCs w:val="36"/>
              </w:rPr>
              <w:t>Negative indexes:</w:t>
            </w:r>
          </w:p>
          <w:p w14:paraId="1B34724F" w14:textId="77777777" w:rsidR="001B7EF2" w:rsidRPr="00306194" w:rsidRDefault="001B7EF2" w:rsidP="001B7EF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In Python, we can also use negative indexing for sequences like lists. Using a negative index gives us items from the last</w:t>
            </w:r>
            <w:r w:rsidRPr="00306194">
              <w:rPr>
                <w:rFonts w:cstheme="minorHAnsi"/>
                <w:b/>
                <w:sz w:val="36"/>
                <w:szCs w:val="36"/>
              </w:rPr>
              <w:t>.</w:t>
            </w:r>
          </w:p>
          <w:p w14:paraId="46120675" w14:textId="77777777" w:rsidR="008447CC" w:rsidRPr="00306194" w:rsidRDefault="008447CC">
            <w:pPr>
              <w:rPr>
                <w:rFonts w:cstheme="minorHAnsi"/>
                <w:sz w:val="36"/>
                <w:szCs w:val="36"/>
              </w:rPr>
            </w:pPr>
          </w:p>
          <w:p w14:paraId="3C8E9477" w14:textId="77777777" w:rsidR="008447CC" w:rsidRPr="00D71A3D" w:rsidRDefault="008447CC" w:rsidP="00306194">
            <w:pPr>
              <w:pStyle w:val="NoSpacing"/>
              <w:rPr>
                <w:sz w:val="32"/>
                <w:szCs w:val="32"/>
              </w:rPr>
            </w:pPr>
            <w:r w:rsidRPr="00D71A3D">
              <w:rPr>
                <w:sz w:val="32"/>
                <w:szCs w:val="32"/>
              </w:rPr>
              <w:t>languages = ["Python", "JavaScript", "C++", "Kotlin"]</w:t>
            </w:r>
          </w:p>
          <w:p w14:paraId="44E26A87" w14:textId="77777777" w:rsidR="008447CC" w:rsidRPr="00D71A3D" w:rsidRDefault="008447CC" w:rsidP="00306194">
            <w:pPr>
              <w:pStyle w:val="NoSpacing"/>
              <w:rPr>
                <w:sz w:val="32"/>
                <w:szCs w:val="32"/>
              </w:rPr>
            </w:pPr>
          </w:p>
          <w:p w14:paraId="3D1D99F4" w14:textId="77777777" w:rsidR="008447CC" w:rsidRPr="00D71A3D" w:rsidRDefault="008447CC" w:rsidP="00306194">
            <w:pPr>
              <w:pStyle w:val="NoSpacing"/>
              <w:rPr>
                <w:sz w:val="32"/>
                <w:szCs w:val="32"/>
              </w:rPr>
            </w:pPr>
            <w:r w:rsidRPr="00D71A3D">
              <w:rPr>
                <w:sz w:val="32"/>
                <w:szCs w:val="32"/>
              </w:rPr>
              <w:t xml:space="preserve"># </w:t>
            </w:r>
            <w:proofErr w:type="gramStart"/>
            <w:r w:rsidRPr="00D71A3D">
              <w:rPr>
                <w:sz w:val="32"/>
                <w:szCs w:val="32"/>
              </w:rPr>
              <w:t>last</w:t>
            </w:r>
            <w:proofErr w:type="gramEnd"/>
            <w:r w:rsidRPr="00D71A3D">
              <w:rPr>
                <w:sz w:val="32"/>
                <w:szCs w:val="32"/>
              </w:rPr>
              <w:t xml:space="preserve"> element</w:t>
            </w:r>
          </w:p>
          <w:p w14:paraId="33A80879" w14:textId="77777777" w:rsidR="008447CC" w:rsidRPr="00D71A3D" w:rsidRDefault="008447CC" w:rsidP="00306194">
            <w:pPr>
              <w:pStyle w:val="NoSpacing"/>
              <w:rPr>
                <w:sz w:val="32"/>
                <w:szCs w:val="32"/>
              </w:rPr>
            </w:pPr>
            <w:r w:rsidRPr="00D71A3D">
              <w:rPr>
                <w:sz w:val="32"/>
                <w:szCs w:val="32"/>
              </w:rPr>
              <w:t>print(languages[-1])</w:t>
            </w:r>
          </w:p>
          <w:p w14:paraId="5059D3D6" w14:textId="77777777" w:rsidR="008447CC" w:rsidRPr="00D71A3D" w:rsidRDefault="008447CC" w:rsidP="00306194">
            <w:pPr>
              <w:pStyle w:val="NoSpacing"/>
              <w:rPr>
                <w:sz w:val="32"/>
                <w:szCs w:val="32"/>
              </w:rPr>
            </w:pPr>
          </w:p>
          <w:p w14:paraId="21209654" w14:textId="77777777" w:rsidR="008447CC" w:rsidRPr="00D71A3D" w:rsidRDefault="008447CC" w:rsidP="00306194">
            <w:pPr>
              <w:pStyle w:val="NoSpacing"/>
              <w:rPr>
                <w:sz w:val="32"/>
                <w:szCs w:val="32"/>
              </w:rPr>
            </w:pPr>
            <w:r w:rsidRPr="00D71A3D">
              <w:rPr>
                <w:sz w:val="32"/>
                <w:szCs w:val="32"/>
              </w:rPr>
              <w:t xml:space="preserve"># </w:t>
            </w:r>
            <w:proofErr w:type="gramStart"/>
            <w:r w:rsidRPr="00D71A3D">
              <w:rPr>
                <w:sz w:val="32"/>
                <w:szCs w:val="32"/>
              </w:rPr>
              <w:t>third</w:t>
            </w:r>
            <w:proofErr w:type="gramEnd"/>
            <w:r w:rsidRPr="00D71A3D">
              <w:rPr>
                <w:sz w:val="32"/>
                <w:szCs w:val="32"/>
              </w:rPr>
              <w:t xml:space="preserve"> to last element</w:t>
            </w:r>
          </w:p>
          <w:p w14:paraId="7A33E955" w14:textId="77777777" w:rsidR="008447CC" w:rsidRPr="00306194" w:rsidRDefault="008447CC" w:rsidP="00306194">
            <w:pPr>
              <w:pStyle w:val="NoSpacing"/>
            </w:pPr>
            <w:r w:rsidRPr="00D71A3D">
              <w:rPr>
                <w:sz w:val="32"/>
                <w:szCs w:val="32"/>
              </w:rPr>
              <w:t>print(languages[-3])</w:t>
            </w:r>
          </w:p>
        </w:tc>
        <w:tc>
          <w:tcPr>
            <w:tcW w:w="4788" w:type="dxa"/>
          </w:tcPr>
          <w:p w14:paraId="348B5365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Kotlin</w:t>
            </w:r>
          </w:p>
          <w:p w14:paraId="600B2AB9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JavaScript</w:t>
            </w:r>
          </w:p>
        </w:tc>
      </w:tr>
      <w:tr w:rsidR="008447CC" w:rsidRPr="00306194" w14:paraId="16F8552D" w14:textId="77777777" w:rsidTr="008447CC">
        <w:tc>
          <w:tcPr>
            <w:tcW w:w="4788" w:type="dxa"/>
          </w:tcPr>
          <w:p w14:paraId="7CAE9028" w14:textId="77777777" w:rsidR="008447CC" w:rsidRPr="00306194" w:rsidRDefault="008447CC">
            <w:pPr>
              <w:rPr>
                <w:rFonts w:cstheme="minorHAnsi"/>
                <w:b/>
                <w:sz w:val="36"/>
                <w:szCs w:val="36"/>
              </w:rPr>
            </w:pPr>
            <w:r w:rsidRPr="00306194">
              <w:rPr>
                <w:rFonts w:cstheme="minorHAnsi"/>
                <w:b/>
                <w:sz w:val="36"/>
                <w:szCs w:val="36"/>
              </w:rPr>
              <w:t>Slicing of a list</w:t>
            </w:r>
          </w:p>
          <w:p w14:paraId="4FDD40B9" w14:textId="77777777" w:rsidR="001B7EF2" w:rsidRPr="00306194" w:rsidRDefault="001B7EF2" w:rsidP="001B7EF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lastRenderedPageBreak/>
              <w:t>It is also possible to access a whole section of items from the list, not just a single item.</w:t>
            </w:r>
          </w:p>
          <w:p w14:paraId="7608CC26" w14:textId="77777777" w:rsidR="001B7EF2" w:rsidRPr="00306194" w:rsidRDefault="001B7EF2" w:rsidP="001B7EF2">
            <w:pPr>
              <w:pStyle w:val="ListParagraph"/>
              <w:rPr>
                <w:rFonts w:cstheme="minorHAnsi"/>
                <w:sz w:val="36"/>
                <w:szCs w:val="36"/>
              </w:rPr>
            </w:pPr>
          </w:p>
          <w:p w14:paraId="4A8CD0EE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languages = ["Python", "JavaScript", "C++", "Kotlin"]</w:t>
            </w:r>
          </w:p>
          <w:p w14:paraId="17380F82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</w:p>
          <w:p w14:paraId="5CB7A7EC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 xml:space="preserve"># </w:t>
            </w:r>
            <w:proofErr w:type="gramStart"/>
            <w:r w:rsidRPr="00306194">
              <w:rPr>
                <w:rFonts w:cstheme="minorHAnsi"/>
                <w:sz w:val="36"/>
                <w:szCs w:val="36"/>
              </w:rPr>
              <w:t>first</w:t>
            </w:r>
            <w:proofErr w:type="gramEnd"/>
            <w:r w:rsidRPr="00306194">
              <w:rPr>
                <w:rFonts w:cstheme="minorHAnsi"/>
                <w:sz w:val="36"/>
                <w:szCs w:val="36"/>
              </w:rPr>
              <w:t xml:space="preserve"> three items -&gt; 0, 1, 2</w:t>
            </w:r>
          </w:p>
          <w:p w14:paraId="0CB1DD55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print(languages[0:3])</w:t>
            </w:r>
          </w:p>
          <w:p w14:paraId="1E84BC21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</w:p>
          <w:p w14:paraId="653204F2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 xml:space="preserve"># </w:t>
            </w:r>
            <w:proofErr w:type="gramStart"/>
            <w:r w:rsidRPr="00306194">
              <w:rPr>
                <w:rFonts w:cstheme="minorHAnsi"/>
                <w:sz w:val="36"/>
                <w:szCs w:val="36"/>
              </w:rPr>
              <w:t>second</w:t>
            </w:r>
            <w:proofErr w:type="gramEnd"/>
            <w:r w:rsidRPr="00306194">
              <w:rPr>
                <w:rFonts w:cstheme="minorHAnsi"/>
                <w:sz w:val="36"/>
                <w:szCs w:val="36"/>
              </w:rPr>
              <w:t xml:space="preserve"> to last items -&gt; 1, 2, 3</w:t>
            </w:r>
          </w:p>
          <w:p w14:paraId="4AF49247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print(languages[1:4])</w:t>
            </w:r>
          </w:p>
          <w:p w14:paraId="239C89E2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</w:p>
          <w:p w14:paraId="47625FA5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color w:val="24292E"/>
                <w:sz w:val="36"/>
                <w:szCs w:val="36"/>
                <w:shd w:val="clear" w:color="auto" w:fill="FFFFFF"/>
              </w:rPr>
              <w:t>While using slicing, the starting index is inclusive but the ending index is exclusive.</w:t>
            </w:r>
          </w:p>
        </w:tc>
        <w:tc>
          <w:tcPr>
            <w:tcW w:w="4788" w:type="dxa"/>
          </w:tcPr>
          <w:p w14:paraId="23FC0DCB" w14:textId="77777777" w:rsidR="008447CC" w:rsidRPr="00306194" w:rsidRDefault="008447CC" w:rsidP="008447CC">
            <w:pPr>
              <w:pStyle w:val="HTMLPreformatted"/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lastRenderedPageBreak/>
              <w:t>['Python', 'JavaScript', 'C++']</w:t>
            </w:r>
          </w:p>
          <w:p w14:paraId="17A9D7DA" w14:textId="77777777" w:rsidR="008447CC" w:rsidRPr="00306194" w:rsidRDefault="008447CC" w:rsidP="008447CC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lastRenderedPageBreak/>
              <w:t>['JavaScript', 'C++', 'Kotlin']</w:t>
            </w:r>
          </w:p>
          <w:p w14:paraId="69CA7506" w14:textId="77777777" w:rsidR="008447CC" w:rsidRPr="00306194" w:rsidRDefault="008447CC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8447CC" w:rsidRPr="00306194" w14:paraId="53B2DBF2" w14:textId="77777777" w:rsidTr="008447CC">
        <w:tc>
          <w:tcPr>
            <w:tcW w:w="4788" w:type="dxa"/>
          </w:tcPr>
          <w:p w14:paraId="4FE86BB3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languages = ["Python", "JavaScript", "C++", "Kotlin"]</w:t>
            </w:r>
          </w:p>
          <w:p w14:paraId="22788F64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</w:p>
          <w:p w14:paraId="0621AF3F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 xml:space="preserve"># </w:t>
            </w:r>
            <w:proofErr w:type="gramStart"/>
            <w:r w:rsidRPr="00306194">
              <w:rPr>
                <w:rFonts w:cstheme="minorHAnsi"/>
                <w:sz w:val="36"/>
                <w:szCs w:val="36"/>
              </w:rPr>
              <w:t>first</w:t>
            </w:r>
            <w:proofErr w:type="gramEnd"/>
            <w:r w:rsidRPr="00306194">
              <w:rPr>
                <w:rFonts w:cstheme="minorHAnsi"/>
                <w:sz w:val="36"/>
                <w:szCs w:val="36"/>
              </w:rPr>
              <w:t xml:space="preserve"> to third element</w:t>
            </w:r>
          </w:p>
          <w:p w14:paraId="554CB50A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print(languages[:3])</w:t>
            </w:r>
          </w:p>
          <w:p w14:paraId="7ACA2076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</w:p>
          <w:p w14:paraId="374C5B49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 xml:space="preserve"># </w:t>
            </w:r>
            <w:proofErr w:type="gramStart"/>
            <w:r w:rsidRPr="00306194">
              <w:rPr>
                <w:rFonts w:cstheme="minorHAnsi"/>
                <w:sz w:val="36"/>
                <w:szCs w:val="36"/>
              </w:rPr>
              <w:t>second</w:t>
            </w:r>
            <w:proofErr w:type="gramEnd"/>
            <w:r w:rsidRPr="00306194">
              <w:rPr>
                <w:rFonts w:cstheme="minorHAnsi"/>
                <w:sz w:val="36"/>
                <w:szCs w:val="36"/>
              </w:rPr>
              <w:t xml:space="preserve"> to last element</w:t>
            </w:r>
          </w:p>
          <w:p w14:paraId="0756C249" w14:textId="77777777" w:rsidR="008447CC" w:rsidRPr="00306194" w:rsidRDefault="008447CC" w:rsidP="008447CC">
            <w:pPr>
              <w:rPr>
                <w:rFonts w:cstheme="minorHAnsi"/>
                <w:b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print(languages[1:])</w:t>
            </w:r>
          </w:p>
        </w:tc>
        <w:tc>
          <w:tcPr>
            <w:tcW w:w="4788" w:type="dxa"/>
          </w:tcPr>
          <w:p w14:paraId="266817EE" w14:textId="77777777" w:rsidR="008447CC" w:rsidRPr="00306194" w:rsidRDefault="008447CC" w:rsidP="008447CC">
            <w:pPr>
              <w:pStyle w:val="HTMLPreformatted"/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t>['Python', 'JavaScript', 'C++']</w:t>
            </w:r>
          </w:p>
          <w:p w14:paraId="026ABBCA" w14:textId="77777777" w:rsidR="008447CC" w:rsidRPr="00306194" w:rsidRDefault="008447CC" w:rsidP="008447CC">
            <w:pPr>
              <w:pStyle w:val="HTMLPreformatted"/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t>['JavaScript', 'C++', 'Kotlin']</w:t>
            </w:r>
          </w:p>
        </w:tc>
      </w:tr>
      <w:tr w:rsidR="008447CC" w:rsidRPr="00306194" w14:paraId="503D8407" w14:textId="77777777" w:rsidTr="008447CC">
        <w:tc>
          <w:tcPr>
            <w:tcW w:w="4788" w:type="dxa"/>
          </w:tcPr>
          <w:p w14:paraId="0FACA92A" w14:textId="77777777" w:rsidR="008447CC" w:rsidRPr="00306194" w:rsidRDefault="008447CC">
            <w:pPr>
              <w:rPr>
                <w:rFonts w:cstheme="minorHAnsi"/>
                <w:b/>
                <w:sz w:val="36"/>
                <w:szCs w:val="36"/>
              </w:rPr>
            </w:pPr>
            <w:r w:rsidRPr="00306194">
              <w:rPr>
                <w:rFonts w:cstheme="minorHAnsi"/>
                <w:b/>
                <w:sz w:val="36"/>
                <w:szCs w:val="36"/>
              </w:rPr>
              <w:t>Change Items of a List</w:t>
            </w:r>
          </w:p>
          <w:p w14:paraId="6DE256FE" w14:textId="77777777" w:rsidR="008447CC" w:rsidRPr="00306194" w:rsidRDefault="008447CC">
            <w:pPr>
              <w:rPr>
                <w:rFonts w:cstheme="minorHAnsi"/>
                <w:b/>
                <w:sz w:val="36"/>
                <w:szCs w:val="36"/>
              </w:rPr>
            </w:pPr>
          </w:p>
          <w:p w14:paraId="1F304AF5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languages = ["Python", "JavaScript", "C++", "Kotlin"]</w:t>
            </w:r>
          </w:p>
          <w:p w14:paraId="1AB85613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</w:p>
          <w:p w14:paraId="2CCACBCE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 xml:space="preserve"># </w:t>
            </w:r>
            <w:proofErr w:type="gramStart"/>
            <w:r w:rsidRPr="00306194">
              <w:rPr>
                <w:rFonts w:cstheme="minorHAnsi"/>
                <w:sz w:val="36"/>
                <w:szCs w:val="36"/>
              </w:rPr>
              <w:t>modifying</w:t>
            </w:r>
            <w:proofErr w:type="gramEnd"/>
            <w:r w:rsidRPr="00306194">
              <w:rPr>
                <w:rFonts w:cstheme="minorHAnsi"/>
                <w:sz w:val="36"/>
                <w:szCs w:val="36"/>
              </w:rPr>
              <w:t xml:space="preserve"> the second item</w:t>
            </w:r>
          </w:p>
          <w:p w14:paraId="7AF95A73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languages[1] = "Ruby"</w:t>
            </w:r>
          </w:p>
          <w:p w14:paraId="4B0FEBF5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</w:p>
          <w:p w14:paraId="3CDBEB59" w14:textId="77777777" w:rsidR="008447CC" w:rsidRPr="00306194" w:rsidRDefault="008447CC" w:rsidP="008447CC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print(languages)</w:t>
            </w:r>
          </w:p>
        </w:tc>
        <w:tc>
          <w:tcPr>
            <w:tcW w:w="4788" w:type="dxa"/>
          </w:tcPr>
          <w:p w14:paraId="5BE08AE6" w14:textId="77777777" w:rsidR="008447CC" w:rsidRPr="00306194" w:rsidRDefault="008447CC" w:rsidP="008447CC">
            <w:pPr>
              <w:pStyle w:val="HTMLPreformatted"/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lastRenderedPageBreak/>
              <w:t>['Python', 'Ruby', 'C++', 'Kotlin']</w:t>
            </w:r>
          </w:p>
        </w:tc>
      </w:tr>
      <w:tr w:rsidR="008447CC" w:rsidRPr="00306194" w14:paraId="6F55F688" w14:textId="77777777" w:rsidTr="008447CC">
        <w:tc>
          <w:tcPr>
            <w:tcW w:w="4788" w:type="dxa"/>
          </w:tcPr>
          <w:p w14:paraId="62FEDEA7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languages = ["Python", "JavaScript", "C++", "Kotlin"]</w:t>
            </w:r>
          </w:p>
          <w:p w14:paraId="66B08BE6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</w:p>
          <w:p w14:paraId="1DF3F197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 xml:space="preserve"># </w:t>
            </w:r>
            <w:proofErr w:type="gramStart"/>
            <w:r w:rsidRPr="00306194">
              <w:rPr>
                <w:rFonts w:cstheme="minorHAnsi"/>
                <w:sz w:val="36"/>
                <w:szCs w:val="36"/>
              </w:rPr>
              <w:t>modifying</w:t>
            </w:r>
            <w:proofErr w:type="gramEnd"/>
            <w:r w:rsidRPr="00306194">
              <w:rPr>
                <w:rFonts w:cstheme="minorHAnsi"/>
                <w:sz w:val="36"/>
                <w:szCs w:val="36"/>
              </w:rPr>
              <w:t xml:space="preserve"> the second item to third item</w:t>
            </w:r>
          </w:p>
          <w:p w14:paraId="3287EB13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languages[1:3] = ["Ruby", "Dart"]</w:t>
            </w:r>
          </w:p>
          <w:p w14:paraId="2351FABE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</w:p>
          <w:p w14:paraId="1B0CFF67" w14:textId="77777777" w:rsidR="008447CC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print(languages)</w:t>
            </w:r>
          </w:p>
        </w:tc>
        <w:tc>
          <w:tcPr>
            <w:tcW w:w="4788" w:type="dxa"/>
          </w:tcPr>
          <w:p w14:paraId="5CAEC49E" w14:textId="77777777" w:rsidR="002C2472" w:rsidRPr="00306194" w:rsidRDefault="002C2472" w:rsidP="002C2472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t>['Python', 'Ruby', 'Dart', 'Kotlin']</w:t>
            </w:r>
          </w:p>
          <w:p w14:paraId="37B9D610" w14:textId="77777777" w:rsidR="008447CC" w:rsidRPr="00306194" w:rsidRDefault="008447CC" w:rsidP="008447CC">
            <w:pPr>
              <w:pStyle w:val="HTMLPreformatted"/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</w:pPr>
          </w:p>
        </w:tc>
      </w:tr>
      <w:tr w:rsidR="002C2472" w:rsidRPr="00306194" w14:paraId="2F24B78C" w14:textId="77777777" w:rsidTr="008447CC">
        <w:tc>
          <w:tcPr>
            <w:tcW w:w="4788" w:type="dxa"/>
          </w:tcPr>
          <w:p w14:paraId="4FDFADA0" w14:textId="77777777" w:rsidR="002C2472" w:rsidRPr="00306194" w:rsidRDefault="002C2472" w:rsidP="002C2472">
            <w:pPr>
              <w:rPr>
                <w:rFonts w:cstheme="minorHAnsi"/>
                <w:b/>
                <w:sz w:val="36"/>
                <w:szCs w:val="36"/>
              </w:rPr>
            </w:pPr>
            <w:r w:rsidRPr="00306194">
              <w:rPr>
                <w:rFonts w:cstheme="minorHAnsi"/>
                <w:b/>
                <w:sz w:val="36"/>
                <w:szCs w:val="36"/>
              </w:rPr>
              <w:t>in keyword</w:t>
            </w:r>
          </w:p>
          <w:p w14:paraId="5314B475" w14:textId="77777777" w:rsidR="002C2472" w:rsidRPr="00306194" w:rsidRDefault="002C2472" w:rsidP="002C2472">
            <w:pPr>
              <w:rPr>
                <w:rFonts w:cstheme="minorHAnsi"/>
                <w:b/>
                <w:sz w:val="36"/>
                <w:szCs w:val="36"/>
              </w:rPr>
            </w:pPr>
          </w:p>
          <w:p w14:paraId="5C5BC478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languages = ["Python", "JavaScript", "C++", "Kotlin"]</w:t>
            </w:r>
          </w:p>
          <w:p w14:paraId="478D12E0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print("Python" in languages)</w:t>
            </w:r>
          </w:p>
          <w:p w14:paraId="0A19E8B4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</w:p>
          <w:p w14:paraId="1F010641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print("Rust" in languages)</w:t>
            </w:r>
          </w:p>
        </w:tc>
        <w:tc>
          <w:tcPr>
            <w:tcW w:w="4788" w:type="dxa"/>
          </w:tcPr>
          <w:p w14:paraId="05599C52" w14:textId="77777777" w:rsidR="002C2472" w:rsidRPr="00306194" w:rsidRDefault="002C2472" w:rsidP="002C2472">
            <w:pPr>
              <w:pStyle w:val="HTMLPreformatted"/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</w:pPr>
          </w:p>
          <w:p w14:paraId="59CEABD0" w14:textId="77777777" w:rsidR="002C2472" w:rsidRPr="00306194" w:rsidRDefault="002C2472" w:rsidP="002C2472">
            <w:pPr>
              <w:pStyle w:val="HTMLPreformatted"/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t>True</w:t>
            </w:r>
          </w:p>
          <w:p w14:paraId="68A222FA" w14:textId="77777777" w:rsidR="002C2472" w:rsidRPr="00306194" w:rsidRDefault="002C2472" w:rsidP="002C2472">
            <w:pPr>
              <w:pStyle w:val="HTMLPreformatted"/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t>False</w:t>
            </w:r>
          </w:p>
        </w:tc>
      </w:tr>
      <w:tr w:rsidR="002C2472" w:rsidRPr="00306194" w14:paraId="19BCF7B5" w14:textId="77777777" w:rsidTr="008447CC">
        <w:tc>
          <w:tcPr>
            <w:tcW w:w="4788" w:type="dxa"/>
          </w:tcPr>
          <w:p w14:paraId="2EA250D3" w14:textId="77777777" w:rsidR="002C2472" w:rsidRPr="00306194" w:rsidRDefault="002C2472" w:rsidP="002C2472">
            <w:pPr>
              <w:rPr>
                <w:rFonts w:cstheme="minorHAnsi"/>
                <w:b/>
                <w:sz w:val="36"/>
                <w:szCs w:val="36"/>
              </w:rPr>
            </w:pPr>
            <w:r w:rsidRPr="00306194">
              <w:rPr>
                <w:rFonts w:cstheme="minorHAnsi"/>
                <w:b/>
                <w:sz w:val="36"/>
                <w:szCs w:val="36"/>
              </w:rPr>
              <w:t>Iterating through a List</w:t>
            </w:r>
          </w:p>
          <w:p w14:paraId="240375C3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</w:p>
          <w:p w14:paraId="33C97BC7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languages = ["Python", "JavaScript", "C++", "Kotlin"]</w:t>
            </w:r>
          </w:p>
          <w:p w14:paraId="539E5523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</w:p>
          <w:p w14:paraId="7C35035E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for language in languages:</w:t>
            </w:r>
          </w:p>
          <w:p w14:paraId="18CF1D52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 xml:space="preserve">    print(language)</w:t>
            </w:r>
          </w:p>
        </w:tc>
        <w:tc>
          <w:tcPr>
            <w:tcW w:w="4788" w:type="dxa"/>
          </w:tcPr>
          <w:p w14:paraId="5CA4831E" w14:textId="77777777" w:rsidR="002C2472" w:rsidRPr="00306194" w:rsidRDefault="002C2472" w:rsidP="002C2472">
            <w:pPr>
              <w:pStyle w:val="HTMLPreformatted"/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t>Python</w:t>
            </w:r>
          </w:p>
          <w:p w14:paraId="2E46F5CF" w14:textId="77777777" w:rsidR="002C2472" w:rsidRPr="00306194" w:rsidRDefault="002C2472" w:rsidP="002C2472">
            <w:pPr>
              <w:pStyle w:val="HTMLPreformatted"/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t>JavaScript</w:t>
            </w:r>
          </w:p>
          <w:p w14:paraId="7350CCDB" w14:textId="77777777" w:rsidR="002C2472" w:rsidRPr="00306194" w:rsidRDefault="002C2472" w:rsidP="002C2472">
            <w:pPr>
              <w:pStyle w:val="HTMLPreformatted"/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t>C++</w:t>
            </w:r>
          </w:p>
          <w:p w14:paraId="7DCFD269" w14:textId="77777777" w:rsidR="002C2472" w:rsidRPr="00306194" w:rsidRDefault="002C2472" w:rsidP="002C2472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t>Kotlin</w:t>
            </w:r>
          </w:p>
          <w:p w14:paraId="28C7F2DE" w14:textId="77777777" w:rsidR="002C2472" w:rsidRPr="00306194" w:rsidRDefault="002C2472" w:rsidP="002C2472">
            <w:pPr>
              <w:pStyle w:val="HTMLPreformatted"/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</w:pPr>
          </w:p>
        </w:tc>
      </w:tr>
      <w:tr w:rsidR="002C2472" w:rsidRPr="00306194" w14:paraId="6ECB42C2" w14:textId="77777777" w:rsidTr="008447CC">
        <w:tc>
          <w:tcPr>
            <w:tcW w:w="4788" w:type="dxa"/>
          </w:tcPr>
          <w:p w14:paraId="0177920E" w14:textId="77777777" w:rsidR="002C2472" w:rsidRPr="00306194" w:rsidRDefault="002C2472" w:rsidP="002C2472">
            <w:pPr>
              <w:rPr>
                <w:rFonts w:cstheme="minorHAnsi"/>
                <w:b/>
                <w:sz w:val="36"/>
                <w:szCs w:val="36"/>
              </w:rPr>
            </w:pPr>
            <w:r w:rsidRPr="00306194">
              <w:rPr>
                <w:rFonts w:cstheme="minorHAnsi"/>
                <w:b/>
                <w:sz w:val="36"/>
                <w:szCs w:val="36"/>
              </w:rPr>
              <w:t>List Methods</w:t>
            </w:r>
          </w:p>
          <w:p w14:paraId="632AD882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</w:p>
          <w:p w14:paraId="7DC0E09F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306194">
              <w:rPr>
                <w:rFonts w:cstheme="minorHAnsi"/>
                <w:sz w:val="36"/>
                <w:szCs w:val="36"/>
                <w:u w:val="single"/>
              </w:rPr>
              <w:t>append() method</w:t>
            </w:r>
          </w:p>
          <w:p w14:paraId="6B76208E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To add items to end of the list, we can use the append() method.</w:t>
            </w:r>
          </w:p>
          <w:p w14:paraId="2DCBDDE6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</w:p>
          <w:p w14:paraId="010C9334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languages = ["Python", "JavaScript", "C++", "Kotlin"]</w:t>
            </w:r>
          </w:p>
          <w:p w14:paraId="5A77F2C7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306194">
              <w:rPr>
                <w:rFonts w:cstheme="minorHAnsi"/>
                <w:sz w:val="36"/>
                <w:szCs w:val="36"/>
              </w:rPr>
              <w:t>languages.append</w:t>
            </w:r>
            <w:proofErr w:type="spellEnd"/>
            <w:r w:rsidRPr="00306194">
              <w:rPr>
                <w:rFonts w:cstheme="minorHAnsi"/>
                <w:sz w:val="36"/>
                <w:szCs w:val="36"/>
              </w:rPr>
              <w:t>("Rust")</w:t>
            </w:r>
          </w:p>
          <w:p w14:paraId="46A9A1AC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</w:p>
          <w:p w14:paraId="74AC1F91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print(languages)</w:t>
            </w:r>
          </w:p>
        </w:tc>
        <w:tc>
          <w:tcPr>
            <w:tcW w:w="4788" w:type="dxa"/>
          </w:tcPr>
          <w:p w14:paraId="0A4406F3" w14:textId="77777777" w:rsidR="002C2472" w:rsidRPr="00306194" w:rsidRDefault="002C2472" w:rsidP="002C2472">
            <w:pPr>
              <w:pStyle w:val="HTMLPreformatted"/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lastRenderedPageBreak/>
              <w:t xml:space="preserve">['Python', 'JavaScript', 'C++', </w:t>
            </w: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lastRenderedPageBreak/>
              <w:t>'Kotlin', 'Rust']</w:t>
            </w:r>
          </w:p>
        </w:tc>
      </w:tr>
      <w:tr w:rsidR="002C2472" w:rsidRPr="00306194" w14:paraId="4E7F6AB6" w14:textId="77777777" w:rsidTr="008447CC">
        <w:tc>
          <w:tcPr>
            <w:tcW w:w="4788" w:type="dxa"/>
          </w:tcPr>
          <w:p w14:paraId="06CD0C4F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306194">
              <w:rPr>
                <w:rFonts w:cstheme="minorHAnsi"/>
                <w:sz w:val="36"/>
                <w:szCs w:val="36"/>
                <w:u w:val="single"/>
              </w:rPr>
              <w:t>insert() method</w:t>
            </w:r>
          </w:p>
          <w:p w14:paraId="035DE1AF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To add items to a specified index in the list, we can use the insert() method.</w:t>
            </w:r>
          </w:p>
          <w:p w14:paraId="43A7A5C7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</w:p>
          <w:p w14:paraId="118FADC5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languages = ["Python", "JavaScript", "C++", "Kotlin"]</w:t>
            </w:r>
          </w:p>
          <w:p w14:paraId="500A1650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306194">
              <w:rPr>
                <w:rFonts w:cstheme="minorHAnsi"/>
                <w:sz w:val="36"/>
                <w:szCs w:val="36"/>
              </w:rPr>
              <w:t>languages.insert</w:t>
            </w:r>
            <w:proofErr w:type="spellEnd"/>
            <w:r w:rsidRPr="00306194">
              <w:rPr>
                <w:rFonts w:cstheme="minorHAnsi"/>
                <w:sz w:val="36"/>
                <w:szCs w:val="36"/>
              </w:rPr>
              <w:t>(1, "Rust")</w:t>
            </w:r>
          </w:p>
          <w:p w14:paraId="2E06DA4C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</w:p>
          <w:p w14:paraId="57F16A47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print(languages)</w:t>
            </w:r>
          </w:p>
        </w:tc>
        <w:tc>
          <w:tcPr>
            <w:tcW w:w="4788" w:type="dxa"/>
          </w:tcPr>
          <w:p w14:paraId="6387095F" w14:textId="77777777" w:rsidR="002C2472" w:rsidRPr="00306194" w:rsidRDefault="002C2472" w:rsidP="002C2472">
            <w:pPr>
              <w:pStyle w:val="HTMLPreformatted"/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t>['Python', 'Rust', 'JavaScript', 'C++', 'Kotlin']</w:t>
            </w:r>
          </w:p>
        </w:tc>
      </w:tr>
      <w:tr w:rsidR="002C2472" w:rsidRPr="00306194" w14:paraId="2E78F0DD" w14:textId="77777777" w:rsidTr="008447CC">
        <w:tc>
          <w:tcPr>
            <w:tcW w:w="4788" w:type="dxa"/>
          </w:tcPr>
          <w:p w14:paraId="092DA2DC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306194">
              <w:rPr>
                <w:rFonts w:cstheme="minorHAnsi"/>
                <w:sz w:val="36"/>
                <w:szCs w:val="36"/>
                <w:u w:val="single"/>
              </w:rPr>
              <w:t>remove() method</w:t>
            </w:r>
          </w:p>
          <w:p w14:paraId="36CD8420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To remove specified item from a list, we can use the remove() method.</w:t>
            </w:r>
          </w:p>
          <w:p w14:paraId="05528DEE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</w:p>
          <w:p w14:paraId="4B1B8FD1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languages = ["Python", "JavaScript", "C++", "Kotlin"]</w:t>
            </w:r>
          </w:p>
          <w:p w14:paraId="7B693324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306194">
              <w:rPr>
                <w:rFonts w:cstheme="minorHAnsi"/>
                <w:sz w:val="36"/>
                <w:szCs w:val="36"/>
              </w:rPr>
              <w:t>languages.remove</w:t>
            </w:r>
            <w:proofErr w:type="spellEnd"/>
            <w:r w:rsidRPr="00306194">
              <w:rPr>
                <w:rFonts w:cstheme="minorHAnsi"/>
                <w:sz w:val="36"/>
                <w:szCs w:val="36"/>
              </w:rPr>
              <w:t>("C++")</w:t>
            </w:r>
          </w:p>
          <w:p w14:paraId="0DDBF3B4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</w:p>
          <w:p w14:paraId="4A20EB2D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print(languages)</w:t>
            </w:r>
          </w:p>
        </w:tc>
        <w:tc>
          <w:tcPr>
            <w:tcW w:w="4788" w:type="dxa"/>
          </w:tcPr>
          <w:p w14:paraId="6BEAEC52" w14:textId="77777777" w:rsidR="002C2472" w:rsidRPr="00306194" w:rsidRDefault="002C2472" w:rsidP="002C2472">
            <w:pPr>
              <w:pStyle w:val="HTMLPreformatted"/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lastRenderedPageBreak/>
              <w:t>['Python', 'JavaScript', 'Kotlin']</w:t>
            </w:r>
          </w:p>
        </w:tc>
      </w:tr>
      <w:tr w:rsidR="008447CC" w:rsidRPr="00306194" w14:paraId="73DF2092" w14:textId="77777777" w:rsidTr="008447CC">
        <w:tc>
          <w:tcPr>
            <w:tcW w:w="4788" w:type="dxa"/>
          </w:tcPr>
          <w:p w14:paraId="70BD177D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306194">
              <w:rPr>
                <w:rFonts w:cstheme="minorHAnsi"/>
                <w:sz w:val="36"/>
                <w:szCs w:val="36"/>
                <w:u w:val="single"/>
              </w:rPr>
              <w:t>copy() method</w:t>
            </w:r>
          </w:p>
          <w:p w14:paraId="213B0202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To create a copy of a list, we can use the copy() method.</w:t>
            </w:r>
          </w:p>
          <w:p w14:paraId="6FC8DA45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</w:p>
          <w:p w14:paraId="076A7737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languages = ["Python", "JavaScript", "C++", "Kotlin"]</w:t>
            </w:r>
          </w:p>
          <w:p w14:paraId="1A6C2D0F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</w:p>
          <w:p w14:paraId="43095524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 xml:space="preserve">languages1 = </w:t>
            </w:r>
            <w:proofErr w:type="spellStart"/>
            <w:r w:rsidRPr="00306194">
              <w:rPr>
                <w:rFonts w:cstheme="minorHAnsi"/>
                <w:sz w:val="36"/>
                <w:szCs w:val="36"/>
              </w:rPr>
              <w:t>languages.copy</w:t>
            </w:r>
            <w:proofErr w:type="spellEnd"/>
            <w:r w:rsidRPr="00306194">
              <w:rPr>
                <w:rFonts w:cstheme="minorHAnsi"/>
                <w:sz w:val="36"/>
                <w:szCs w:val="36"/>
              </w:rPr>
              <w:t>()</w:t>
            </w:r>
          </w:p>
          <w:p w14:paraId="581424DC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print(languages1)</w:t>
            </w:r>
          </w:p>
          <w:p w14:paraId="17D70383" w14:textId="77777777" w:rsidR="008447CC" w:rsidRPr="00306194" w:rsidRDefault="008447CC" w:rsidP="002C2472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4788" w:type="dxa"/>
          </w:tcPr>
          <w:p w14:paraId="2EAE682C" w14:textId="77777777" w:rsidR="008447CC" w:rsidRPr="00306194" w:rsidRDefault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["Python", "JavaScript", "C++", "Kotlin"]</w:t>
            </w:r>
          </w:p>
        </w:tc>
      </w:tr>
    </w:tbl>
    <w:p w14:paraId="51F170E8" w14:textId="77777777" w:rsidR="00456A6A" w:rsidRPr="00306194" w:rsidRDefault="00456A6A">
      <w:pPr>
        <w:rPr>
          <w:rFonts w:cstheme="minorHAnsi"/>
          <w:sz w:val="36"/>
          <w:szCs w:val="36"/>
        </w:rPr>
      </w:pPr>
    </w:p>
    <w:p w14:paraId="36855577" w14:textId="77777777" w:rsidR="002C2472" w:rsidRPr="00306194" w:rsidRDefault="002C2472">
      <w:pPr>
        <w:rPr>
          <w:rFonts w:cstheme="minorHAnsi"/>
          <w:b/>
          <w:sz w:val="36"/>
          <w:szCs w:val="36"/>
        </w:rPr>
      </w:pPr>
      <w:r w:rsidRPr="00306194">
        <w:rPr>
          <w:rFonts w:cstheme="minorHAnsi"/>
          <w:b/>
          <w:sz w:val="36"/>
          <w:szCs w:val="36"/>
        </w:rPr>
        <w:t>Tuples</w:t>
      </w:r>
      <w:r w:rsidR="001B7EF2" w:rsidRPr="00306194">
        <w:rPr>
          <w:rFonts w:cstheme="minorHAnsi"/>
          <w:b/>
          <w:sz w:val="36"/>
          <w:szCs w:val="36"/>
        </w:rPr>
        <w:t>:</w:t>
      </w:r>
    </w:p>
    <w:p w14:paraId="342C8043" w14:textId="77777777" w:rsidR="001B7EF2" w:rsidRPr="00306194" w:rsidRDefault="001B7EF2" w:rsidP="001B7EF2">
      <w:pPr>
        <w:rPr>
          <w:rFonts w:cstheme="minorHAnsi"/>
          <w:sz w:val="36"/>
          <w:szCs w:val="36"/>
        </w:rPr>
      </w:pPr>
      <w:r w:rsidRPr="00306194">
        <w:rPr>
          <w:rFonts w:cstheme="minorHAnsi"/>
          <w:sz w:val="36"/>
          <w:szCs w:val="36"/>
        </w:rPr>
        <w:t>A tuple in Python is similar to a list. It is also an ordered collection of items.</w:t>
      </w:r>
    </w:p>
    <w:p w14:paraId="2A414F80" w14:textId="77777777" w:rsidR="001B7EF2" w:rsidRPr="00306194" w:rsidRDefault="001B7EF2" w:rsidP="001B7EF2">
      <w:pPr>
        <w:rPr>
          <w:rFonts w:cstheme="minorHAnsi"/>
          <w:sz w:val="36"/>
          <w:szCs w:val="36"/>
        </w:rPr>
      </w:pPr>
    </w:p>
    <w:p w14:paraId="2693AE14" w14:textId="77777777" w:rsidR="001B7EF2" w:rsidRPr="00306194" w:rsidRDefault="001B7EF2" w:rsidP="001B7EF2">
      <w:pPr>
        <w:rPr>
          <w:rFonts w:cstheme="minorHAnsi"/>
          <w:sz w:val="36"/>
          <w:szCs w:val="36"/>
        </w:rPr>
      </w:pPr>
      <w:r w:rsidRPr="00306194">
        <w:rPr>
          <w:rFonts w:cstheme="minorHAnsi"/>
          <w:sz w:val="36"/>
          <w:szCs w:val="36"/>
        </w:rPr>
        <w:t>The only difference between the two is that lists are mutable (elements of a list can be changed), whereas tuples are immutable (elements of a tuple cannot be changed).</w:t>
      </w:r>
    </w:p>
    <w:p w14:paraId="0A8A012C" w14:textId="77777777" w:rsidR="001B7EF2" w:rsidRPr="00306194" w:rsidRDefault="001B7EF2" w:rsidP="001B7EF2">
      <w:pPr>
        <w:rPr>
          <w:rFonts w:cstheme="minorHAnsi"/>
          <w:sz w:val="36"/>
          <w:szCs w:val="36"/>
        </w:rPr>
      </w:pPr>
    </w:p>
    <w:p w14:paraId="6B5BA888" w14:textId="77777777" w:rsidR="001B7EF2" w:rsidRPr="00306194" w:rsidRDefault="001B7EF2" w:rsidP="001B7EF2">
      <w:pPr>
        <w:rPr>
          <w:rFonts w:cstheme="minorHAnsi"/>
          <w:sz w:val="36"/>
          <w:szCs w:val="36"/>
        </w:rPr>
      </w:pPr>
      <w:r w:rsidRPr="00306194">
        <w:rPr>
          <w:rFonts w:cstheme="minorHAnsi"/>
          <w:sz w:val="36"/>
          <w:szCs w:val="36"/>
        </w:rPr>
        <w:t>To create a tuple, we need to wrap items inside parentheses () and separate items by a comma.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C2472" w:rsidRPr="00306194" w14:paraId="52D4256E" w14:textId="77777777" w:rsidTr="002C2472">
        <w:tc>
          <w:tcPr>
            <w:tcW w:w="4788" w:type="dxa"/>
          </w:tcPr>
          <w:p w14:paraId="365D6869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numbers = (21, -5, 6, 9)</w:t>
            </w:r>
          </w:p>
          <w:p w14:paraId="387B597D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lastRenderedPageBreak/>
              <w:t>print(numbers)</w:t>
            </w:r>
          </w:p>
          <w:p w14:paraId="6F24E5FA" w14:textId="77777777" w:rsidR="002C2472" w:rsidRPr="00306194" w:rsidRDefault="002C2472" w:rsidP="002C2472">
            <w:pPr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4788" w:type="dxa"/>
          </w:tcPr>
          <w:p w14:paraId="7597924A" w14:textId="77777777" w:rsidR="002C2472" w:rsidRPr="00306194" w:rsidRDefault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lastRenderedPageBreak/>
              <w:t>(21, -5, 6, 9)</w:t>
            </w:r>
          </w:p>
        </w:tc>
      </w:tr>
      <w:tr w:rsidR="002C2472" w:rsidRPr="00306194" w14:paraId="5A504743" w14:textId="77777777" w:rsidTr="002C2472">
        <w:tc>
          <w:tcPr>
            <w:tcW w:w="4788" w:type="dxa"/>
          </w:tcPr>
          <w:p w14:paraId="2FACD33D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numbers = (1, 5, 6, 3)</w:t>
            </w:r>
          </w:p>
          <w:p w14:paraId="1430A2AE" w14:textId="77777777" w:rsidR="002C2472" w:rsidRPr="00306194" w:rsidRDefault="002C2472" w:rsidP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print(numbers[2])</w:t>
            </w:r>
          </w:p>
        </w:tc>
        <w:tc>
          <w:tcPr>
            <w:tcW w:w="4788" w:type="dxa"/>
          </w:tcPr>
          <w:p w14:paraId="28DDA6AF" w14:textId="77777777" w:rsidR="002C2472" w:rsidRPr="00306194" w:rsidRDefault="002C2472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6</w:t>
            </w:r>
          </w:p>
        </w:tc>
      </w:tr>
      <w:tr w:rsidR="002C2472" w:rsidRPr="00306194" w14:paraId="0A75F10A" w14:textId="77777777" w:rsidTr="002C2472">
        <w:tc>
          <w:tcPr>
            <w:tcW w:w="4788" w:type="dxa"/>
          </w:tcPr>
          <w:p w14:paraId="54CABE50" w14:textId="77777777" w:rsidR="002C2472" w:rsidRPr="00306194" w:rsidRDefault="002C2472" w:rsidP="002C2472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pl-s1"/>
                <w:rFonts w:asciiTheme="minorHAnsi" w:hAnsiTheme="minorHAnsi" w:cstheme="minorHAnsi"/>
                <w:color w:val="24292E"/>
                <w:sz w:val="36"/>
                <w:szCs w:val="36"/>
              </w:rPr>
              <w:t>numbers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 </w:t>
            </w:r>
            <w:r w:rsidRPr="00306194">
              <w:rPr>
                <w:rStyle w:val="pl-c1"/>
                <w:rFonts w:asciiTheme="minorHAnsi" w:hAnsiTheme="minorHAnsi" w:cstheme="minorHAnsi"/>
                <w:color w:val="24292E"/>
                <w:sz w:val="36"/>
                <w:szCs w:val="36"/>
              </w:rPr>
              <w:t>=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 (</w:t>
            </w:r>
            <w:r w:rsidRPr="00306194">
              <w:rPr>
                <w:rStyle w:val="pl-c1"/>
                <w:rFonts w:asciiTheme="minorHAnsi" w:hAnsiTheme="minorHAnsi" w:cstheme="minorHAnsi"/>
                <w:color w:val="24292E"/>
                <w:sz w:val="36"/>
                <w:szCs w:val="36"/>
              </w:rPr>
              <w:t>1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, </w:t>
            </w:r>
            <w:r w:rsidRPr="00306194">
              <w:rPr>
                <w:rStyle w:val="pl-c1"/>
                <w:rFonts w:asciiTheme="minorHAnsi" w:hAnsiTheme="minorHAnsi" w:cstheme="minorHAnsi"/>
                <w:color w:val="24292E"/>
                <w:sz w:val="36"/>
                <w:szCs w:val="36"/>
              </w:rPr>
              <w:t>5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, </w:t>
            </w:r>
            <w:r w:rsidRPr="00306194">
              <w:rPr>
                <w:rStyle w:val="pl-c1"/>
                <w:rFonts w:asciiTheme="minorHAnsi" w:hAnsiTheme="minorHAnsi" w:cstheme="minorHAnsi"/>
                <w:color w:val="24292E"/>
                <w:sz w:val="36"/>
                <w:szCs w:val="36"/>
              </w:rPr>
              <w:t>6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, </w:t>
            </w:r>
            <w:r w:rsidRPr="00306194">
              <w:rPr>
                <w:rStyle w:val="pl-c1"/>
                <w:rFonts w:asciiTheme="minorHAnsi" w:hAnsiTheme="minorHAnsi" w:cstheme="minorHAnsi"/>
                <w:color w:val="24292E"/>
                <w:sz w:val="36"/>
                <w:szCs w:val="36"/>
              </w:rPr>
              <w:t>3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)</w:t>
            </w:r>
          </w:p>
          <w:p w14:paraId="00F3EF43" w14:textId="77777777" w:rsidR="002C2472" w:rsidRPr="00306194" w:rsidRDefault="002C2472" w:rsidP="002C2472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pl-en"/>
                <w:rFonts w:asciiTheme="minorHAnsi" w:hAnsiTheme="minorHAnsi" w:cstheme="minorHAnsi"/>
                <w:color w:val="24292E"/>
                <w:sz w:val="36"/>
                <w:szCs w:val="36"/>
              </w:rPr>
              <w:t>print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(</w:t>
            </w:r>
            <w:r w:rsidRPr="00306194">
              <w:rPr>
                <w:rStyle w:val="pl-s1"/>
                <w:rFonts w:asciiTheme="minorHAnsi" w:hAnsiTheme="minorHAnsi" w:cstheme="minorHAnsi"/>
                <w:color w:val="24292E"/>
                <w:sz w:val="36"/>
                <w:szCs w:val="36"/>
              </w:rPr>
              <w:t>numbers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[</w:t>
            </w:r>
            <w:r w:rsidRPr="00306194">
              <w:rPr>
                <w:rStyle w:val="pl-c1"/>
                <w:rFonts w:asciiTheme="minorHAnsi" w:hAnsiTheme="minorHAnsi" w:cstheme="minorHAnsi"/>
                <w:color w:val="24292E"/>
                <w:sz w:val="36"/>
                <w:szCs w:val="36"/>
              </w:rPr>
              <w:t>1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:</w:t>
            </w:r>
            <w:r w:rsidRPr="00306194">
              <w:rPr>
                <w:rStyle w:val="pl-c1"/>
                <w:rFonts w:asciiTheme="minorHAnsi" w:hAnsiTheme="minorHAnsi" w:cstheme="minorHAnsi"/>
                <w:color w:val="24292E"/>
                <w:sz w:val="36"/>
                <w:szCs w:val="36"/>
              </w:rPr>
              <w:t>4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])</w:t>
            </w:r>
          </w:p>
          <w:p w14:paraId="292E9BE8" w14:textId="77777777" w:rsidR="002C2472" w:rsidRPr="00306194" w:rsidRDefault="002C2472" w:rsidP="002C2472">
            <w:pPr>
              <w:pStyle w:val="HTMLPreformatted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7C1FE075" w14:textId="77777777" w:rsidR="002C2472" w:rsidRPr="00306194" w:rsidRDefault="002C2472" w:rsidP="002C2472">
            <w:pPr>
              <w:pStyle w:val="HTMLPreformatted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4788" w:type="dxa"/>
          </w:tcPr>
          <w:p w14:paraId="6DF2D14A" w14:textId="77777777" w:rsidR="002C2472" w:rsidRPr="00306194" w:rsidRDefault="002C2472" w:rsidP="002C2472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t>(5, 6, 3)</w:t>
            </w:r>
          </w:p>
          <w:p w14:paraId="1753F1F5" w14:textId="77777777" w:rsidR="002C2472" w:rsidRPr="00306194" w:rsidRDefault="002C2472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1B7EF2" w:rsidRPr="00306194" w14:paraId="6A5B82D9" w14:textId="77777777" w:rsidTr="002C2472">
        <w:tc>
          <w:tcPr>
            <w:tcW w:w="4788" w:type="dxa"/>
          </w:tcPr>
          <w:p w14:paraId="69ACC67A" w14:textId="77777777" w:rsidR="001B7EF2" w:rsidRPr="00306194" w:rsidRDefault="001B7EF2" w:rsidP="001B7EF2">
            <w:pPr>
              <w:pStyle w:val="HTMLPreformatted"/>
              <w:rPr>
                <w:rStyle w:val="pl-s1"/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pl-s1"/>
                <w:rFonts w:asciiTheme="minorHAnsi" w:hAnsiTheme="minorHAnsi" w:cstheme="minorHAnsi"/>
                <w:color w:val="24292E"/>
                <w:sz w:val="36"/>
                <w:szCs w:val="36"/>
              </w:rPr>
              <w:t>numbers = (1, 5, 6, 3)</w:t>
            </w:r>
          </w:p>
          <w:p w14:paraId="244718DA" w14:textId="77777777" w:rsidR="001B7EF2" w:rsidRPr="00306194" w:rsidRDefault="001B7EF2" w:rsidP="001B7EF2">
            <w:pPr>
              <w:pStyle w:val="HTMLPreformatted"/>
              <w:rPr>
                <w:rStyle w:val="pl-s1"/>
                <w:rFonts w:asciiTheme="minorHAnsi" w:hAnsiTheme="minorHAnsi" w:cstheme="minorHAnsi"/>
                <w:color w:val="24292E"/>
                <w:sz w:val="36"/>
                <w:szCs w:val="36"/>
              </w:rPr>
            </w:pPr>
          </w:p>
          <w:p w14:paraId="56913790" w14:textId="77777777" w:rsidR="001B7EF2" w:rsidRPr="00306194" w:rsidRDefault="001B7EF2" w:rsidP="001B7EF2">
            <w:pPr>
              <w:pStyle w:val="HTMLPreformatted"/>
              <w:rPr>
                <w:rStyle w:val="pl-s1"/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pl-s1"/>
                <w:rFonts w:asciiTheme="minorHAnsi" w:hAnsiTheme="minorHAnsi" w:cstheme="minorHAnsi"/>
                <w:color w:val="24292E"/>
                <w:sz w:val="36"/>
                <w:szCs w:val="36"/>
              </w:rPr>
              <w:t>for number in numbers:</w:t>
            </w:r>
          </w:p>
          <w:p w14:paraId="1C0D7D62" w14:textId="77777777" w:rsidR="001B7EF2" w:rsidRPr="00306194" w:rsidRDefault="001B7EF2" w:rsidP="001B7EF2">
            <w:pPr>
              <w:pStyle w:val="HTMLPreformatted"/>
              <w:rPr>
                <w:rStyle w:val="pl-s1"/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pl-s1"/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   print(number)</w:t>
            </w:r>
          </w:p>
        </w:tc>
        <w:tc>
          <w:tcPr>
            <w:tcW w:w="4788" w:type="dxa"/>
          </w:tcPr>
          <w:p w14:paraId="4C8FEBEC" w14:textId="77777777" w:rsidR="001B7EF2" w:rsidRPr="00306194" w:rsidRDefault="001B7EF2" w:rsidP="001B7EF2">
            <w:pPr>
              <w:pStyle w:val="HTMLPreformatted"/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t>1</w:t>
            </w:r>
          </w:p>
          <w:p w14:paraId="485A95F9" w14:textId="77777777" w:rsidR="001B7EF2" w:rsidRPr="00306194" w:rsidRDefault="001B7EF2" w:rsidP="001B7EF2">
            <w:pPr>
              <w:pStyle w:val="HTMLPreformatted"/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t>5</w:t>
            </w:r>
          </w:p>
          <w:p w14:paraId="5638581C" w14:textId="77777777" w:rsidR="001B7EF2" w:rsidRPr="00306194" w:rsidRDefault="001B7EF2" w:rsidP="001B7EF2">
            <w:pPr>
              <w:pStyle w:val="HTMLPreformatted"/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t>6</w:t>
            </w:r>
          </w:p>
          <w:p w14:paraId="4A98FE2B" w14:textId="77777777" w:rsidR="001B7EF2" w:rsidRPr="00306194" w:rsidRDefault="001B7EF2" w:rsidP="001B7EF2">
            <w:pPr>
              <w:pStyle w:val="HTMLPreformatted"/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t>3</w:t>
            </w:r>
          </w:p>
        </w:tc>
      </w:tr>
    </w:tbl>
    <w:p w14:paraId="53B7A6C2" w14:textId="77777777" w:rsidR="002C2472" w:rsidRPr="00306194" w:rsidRDefault="002C2472">
      <w:pPr>
        <w:rPr>
          <w:rFonts w:cstheme="minorHAnsi"/>
          <w:b/>
          <w:sz w:val="36"/>
          <w:szCs w:val="36"/>
        </w:rPr>
      </w:pPr>
    </w:p>
    <w:p w14:paraId="478537D8" w14:textId="77777777" w:rsidR="001B7EF2" w:rsidRPr="00306194" w:rsidRDefault="001B7EF2">
      <w:pPr>
        <w:rPr>
          <w:rFonts w:cstheme="minorHAnsi"/>
          <w:b/>
          <w:sz w:val="36"/>
          <w:szCs w:val="36"/>
        </w:rPr>
      </w:pPr>
      <w:r w:rsidRPr="00306194">
        <w:rPr>
          <w:rFonts w:cstheme="minorHAnsi"/>
          <w:b/>
          <w:sz w:val="36"/>
          <w:szCs w:val="36"/>
        </w:rPr>
        <w:t>Python Dictionary</w:t>
      </w:r>
    </w:p>
    <w:p w14:paraId="5CBC2B5D" w14:textId="77777777" w:rsidR="001B7EF2" w:rsidRPr="00306194" w:rsidRDefault="001B7EF2" w:rsidP="002704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00" w:afterAutospacing="0"/>
        <w:rPr>
          <w:rFonts w:asciiTheme="minorHAnsi" w:hAnsiTheme="minorHAnsi" w:cstheme="minorHAnsi"/>
          <w:color w:val="24292E"/>
          <w:sz w:val="36"/>
          <w:szCs w:val="36"/>
        </w:rPr>
      </w:pPr>
      <w:r w:rsidRPr="00306194">
        <w:rPr>
          <w:rFonts w:asciiTheme="minorHAnsi" w:hAnsiTheme="minorHAnsi" w:cstheme="minorHAnsi"/>
          <w:color w:val="24292E"/>
          <w:sz w:val="36"/>
          <w:szCs w:val="36"/>
        </w:rPr>
        <w:t>A dictionary is a collection of key/value pairs. It is similar to associative arrays in other programming languages.</w:t>
      </w:r>
    </w:p>
    <w:p w14:paraId="39D87D15" w14:textId="77777777" w:rsidR="001B7EF2" w:rsidRPr="00306194" w:rsidRDefault="001B7EF2" w:rsidP="002704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36"/>
          <w:szCs w:val="36"/>
        </w:rPr>
      </w:pPr>
      <w:r w:rsidRPr="00306194">
        <w:rPr>
          <w:rFonts w:asciiTheme="minorHAnsi" w:hAnsiTheme="minorHAnsi" w:cstheme="minorHAnsi"/>
          <w:color w:val="24292E"/>
          <w:sz w:val="36"/>
          <w:szCs w:val="36"/>
        </w:rPr>
        <w:t>To create a dictionary, we put the key/value pairs separated by a colon </w:t>
      </w:r>
      <w:r w:rsidRPr="00306194">
        <w:rPr>
          <w:rStyle w:val="HTMLCode"/>
          <w:rFonts w:asciiTheme="minorHAnsi" w:hAnsiTheme="minorHAnsi" w:cstheme="minorHAnsi"/>
          <w:color w:val="24292E"/>
          <w:sz w:val="36"/>
          <w:szCs w:val="36"/>
        </w:rPr>
        <w:t>:</w:t>
      </w:r>
      <w:r w:rsidRPr="00306194">
        <w:rPr>
          <w:rFonts w:asciiTheme="minorHAnsi" w:hAnsiTheme="minorHAnsi" w:cstheme="minorHAnsi"/>
          <w:color w:val="24292E"/>
          <w:sz w:val="36"/>
          <w:szCs w:val="36"/>
        </w:rPr>
        <w:t> inside the curly braces </w:t>
      </w:r>
      <w:r w:rsidRPr="00306194">
        <w:rPr>
          <w:rStyle w:val="HTMLCode"/>
          <w:rFonts w:asciiTheme="minorHAnsi" w:hAnsiTheme="minorHAnsi" w:cstheme="minorHAnsi"/>
          <w:color w:val="24292E"/>
          <w:sz w:val="36"/>
          <w:szCs w:val="36"/>
        </w:rPr>
        <w:t>{}</w:t>
      </w:r>
      <w:r w:rsidRPr="00306194">
        <w:rPr>
          <w:rFonts w:asciiTheme="minorHAnsi" w:hAnsiTheme="minorHAnsi" w:cstheme="minorHAnsi"/>
          <w:color w:val="24292E"/>
          <w:sz w:val="36"/>
          <w:szCs w:val="36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5"/>
        <w:gridCol w:w="4121"/>
      </w:tblGrid>
      <w:tr w:rsidR="0027048F" w:rsidRPr="00306194" w14:paraId="43382A0A" w14:textId="77777777" w:rsidTr="0027048F">
        <w:tc>
          <w:tcPr>
            <w:tcW w:w="4788" w:type="dxa"/>
          </w:tcPr>
          <w:p w14:paraId="4143507E" w14:textId="77777777" w:rsidR="0027048F" w:rsidRPr="00306194" w:rsidRDefault="0027048F" w:rsidP="0027048F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pl-s1"/>
                <w:rFonts w:asciiTheme="minorHAnsi" w:hAnsiTheme="minorHAnsi" w:cstheme="minorHAnsi"/>
                <w:color w:val="24292E"/>
                <w:sz w:val="36"/>
                <w:szCs w:val="36"/>
              </w:rPr>
              <w:t>person1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 </w:t>
            </w:r>
            <w:r w:rsidRPr="00306194">
              <w:rPr>
                <w:rStyle w:val="pl-c1"/>
                <w:rFonts w:asciiTheme="minorHAnsi" w:hAnsiTheme="minorHAnsi" w:cstheme="minorHAnsi"/>
                <w:color w:val="24292E"/>
                <w:sz w:val="36"/>
                <w:szCs w:val="36"/>
              </w:rPr>
              <w:t>=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 {</w:t>
            </w:r>
            <w:r w:rsidRPr="00306194">
              <w:rPr>
                <w:rStyle w:val="pl-s"/>
                <w:rFonts w:asciiTheme="minorHAnsi" w:hAnsiTheme="minorHAnsi" w:cstheme="minorHAnsi"/>
                <w:color w:val="24292E"/>
                <w:sz w:val="36"/>
                <w:szCs w:val="36"/>
              </w:rPr>
              <w:t>"name"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: </w:t>
            </w:r>
            <w:r w:rsidRPr="00306194">
              <w:rPr>
                <w:rStyle w:val="pl-s"/>
                <w:rFonts w:asciiTheme="minorHAnsi" w:hAnsiTheme="minorHAnsi" w:cstheme="minorHAnsi"/>
                <w:color w:val="24292E"/>
                <w:sz w:val="36"/>
                <w:szCs w:val="36"/>
              </w:rPr>
              <w:t>"Linus"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, </w:t>
            </w:r>
            <w:r w:rsidRPr="00306194">
              <w:rPr>
                <w:rStyle w:val="pl-s"/>
                <w:rFonts w:asciiTheme="minorHAnsi" w:hAnsiTheme="minorHAnsi" w:cstheme="minorHAnsi"/>
                <w:color w:val="24292E"/>
                <w:sz w:val="36"/>
                <w:szCs w:val="36"/>
              </w:rPr>
              <w:t>"age"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: </w:t>
            </w:r>
            <w:r w:rsidRPr="00306194">
              <w:rPr>
                <w:rStyle w:val="pl-c1"/>
                <w:rFonts w:asciiTheme="minorHAnsi" w:hAnsiTheme="minorHAnsi" w:cstheme="minorHAnsi"/>
                <w:color w:val="24292E"/>
                <w:sz w:val="36"/>
                <w:szCs w:val="36"/>
              </w:rPr>
              <w:t>21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}</w:t>
            </w:r>
          </w:p>
          <w:p w14:paraId="4E73BEA6" w14:textId="77777777" w:rsidR="0027048F" w:rsidRPr="00306194" w:rsidRDefault="0027048F" w:rsidP="0027048F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pl-en"/>
                <w:rFonts w:asciiTheme="minorHAnsi" w:hAnsiTheme="minorHAnsi" w:cstheme="minorHAnsi"/>
                <w:color w:val="24292E"/>
                <w:sz w:val="36"/>
                <w:szCs w:val="36"/>
              </w:rPr>
              <w:t>print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(</w:t>
            </w:r>
            <w:r w:rsidRPr="00306194">
              <w:rPr>
                <w:rStyle w:val="pl-s1"/>
                <w:rFonts w:asciiTheme="minorHAnsi" w:hAnsiTheme="minorHAnsi" w:cstheme="minorHAnsi"/>
                <w:color w:val="24292E"/>
                <w:sz w:val="36"/>
                <w:szCs w:val="36"/>
              </w:rPr>
              <w:t>person1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)</w:t>
            </w:r>
          </w:p>
          <w:p w14:paraId="4965CE15" w14:textId="77777777" w:rsidR="0027048F" w:rsidRPr="00306194" w:rsidRDefault="0027048F" w:rsidP="0027048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</w:p>
        </w:tc>
        <w:tc>
          <w:tcPr>
            <w:tcW w:w="4788" w:type="dxa"/>
          </w:tcPr>
          <w:p w14:paraId="619FC50F" w14:textId="77777777" w:rsidR="0027048F" w:rsidRPr="00306194" w:rsidRDefault="0027048F" w:rsidP="0027048F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t>{"name": "Linus", "age": 21}</w:t>
            </w:r>
          </w:p>
          <w:p w14:paraId="4957AA96" w14:textId="77777777" w:rsidR="0027048F" w:rsidRPr="00306194" w:rsidRDefault="0027048F" w:rsidP="0027048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</w:p>
        </w:tc>
      </w:tr>
      <w:tr w:rsidR="0027048F" w:rsidRPr="00306194" w14:paraId="770F9350" w14:textId="77777777" w:rsidTr="0027048F">
        <w:tc>
          <w:tcPr>
            <w:tcW w:w="4788" w:type="dxa"/>
          </w:tcPr>
          <w:p w14:paraId="5CB18A89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b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b/>
                <w:color w:val="24292E"/>
                <w:sz w:val="36"/>
                <w:szCs w:val="36"/>
              </w:rPr>
              <w:t>Access Dictionary Elements</w:t>
            </w:r>
          </w:p>
          <w:p w14:paraId="221C9FDC" w14:textId="77777777" w:rsidR="0027048F" w:rsidRPr="00306194" w:rsidRDefault="0027048F" w:rsidP="0027048F">
            <w:pPr>
              <w:pStyle w:val="NormalWeb"/>
              <w:numPr>
                <w:ilvl w:val="0"/>
                <w:numId w:val="3"/>
              </w:numPr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Dictionaries are optimized to get values when the key is known.</w:t>
            </w:r>
          </w:p>
          <w:p w14:paraId="3F2D7897" w14:textId="77777777" w:rsidR="0027048F" w:rsidRPr="00306194" w:rsidRDefault="0027048F" w:rsidP="0027048F">
            <w:pPr>
              <w:pStyle w:val="NormalWeb"/>
              <w:numPr>
                <w:ilvl w:val="0"/>
                <w:numId w:val="3"/>
              </w:numPr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lastRenderedPageBreak/>
              <w:t>Similar to numbered indexes like 0, 1, 2 to get elements from sequences like lists and tuples, keys are used as indices for dictionaries.</w:t>
            </w:r>
          </w:p>
          <w:p w14:paraId="4E77FF23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</w:p>
          <w:p w14:paraId="6C83CA16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person1 = {"name": "Linus", "age": 21}</w:t>
            </w:r>
          </w:p>
          <w:p w14:paraId="16ECAF2C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print(person1["name"])</w:t>
            </w:r>
          </w:p>
          <w:p w14:paraId="1108E428" w14:textId="77777777" w:rsidR="0027048F" w:rsidRPr="00306194" w:rsidRDefault="0027048F" w:rsidP="0027048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print(person1["age"])</w:t>
            </w:r>
          </w:p>
        </w:tc>
        <w:tc>
          <w:tcPr>
            <w:tcW w:w="4788" w:type="dxa"/>
          </w:tcPr>
          <w:p w14:paraId="1D259CB6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lastRenderedPageBreak/>
              <w:t>Linus</w:t>
            </w:r>
          </w:p>
          <w:p w14:paraId="46F9C536" w14:textId="77777777" w:rsidR="0027048F" w:rsidRPr="00306194" w:rsidRDefault="0027048F" w:rsidP="0027048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21</w:t>
            </w:r>
          </w:p>
        </w:tc>
      </w:tr>
      <w:tr w:rsidR="0027048F" w:rsidRPr="00306194" w14:paraId="1CFC8FCC" w14:textId="77777777" w:rsidTr="0027048F">
        <w:tc>
          <w:tcPr>
            <w:tcW w:w="4788" w:type="dxa"/>
          </w:tcPr>
          <w:p w14:paraId="2B935714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person1 = {"name": "Linus", "age": 21}</w:t>
            </w:r>
          </w:p>
          <w:p w14:paraId="4E806D36" w14:textId="77777777" w:rsidR="0027048F" w:rsidRPr="00306194" w:rsidRDefault="0027048F" w:rsidP="0027048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print(person1["hobbies"])</w:t>
            </w:r>
          </w:p>
        </w:tc>
        <w:tc>
          <w:tcPr>
            <w:tcW w:w="4788" w:type="dxa"/>
          </w:tcPr>
          <w:p w14:paraId="2FEA8D61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Traceback (most recent call last):</w:t>
            </w:r>
          </w:p>
          <w:p w14:paraId="543E9722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  File "&lt;string&gt;", line 2, in &lt;module&gt;</w:t>
            </w:r>
          </w:p>
          <w:p w14:paraId="0038C57A" w14:textId="77777777" w:rsidR="0027048F" w:rsidRPr="00306194" w:rsidRDefault="0027048F" w:rsidP="0027048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proofErr w:type="spellStart"/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KeyError</w:t>
            </w:r>
            <w:proofErr w:type="spellEnd"/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: 'hobbies'</w:t>
            </w:r>
          </w:p>
        </w:tc>
      </w:tr>
      <w:tr w:rsidR="0027048F" w:rsidRPr="00306194" w14:paraId="1CBE1532" w14:textId="77777777" w:rsidTr="0027048F">
        <w:tc>
          <w:tcPr>
            <w:tcW w:w="4788" w:type="dxa"/>
          </w:tcPr>
          <w:p w14:paraId="20253A9D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person1 = {"name": "Linus", "age": 21}</w:t>
            </w:r>
          </w:p>
          <w:p w14:paraId="4F464F0F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print(person1.get("</w:t>
            </w:r>
            <w:proofErr w:type="spellStart"/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namr</w:t>
            </w:r>
            <w:proofErr w:type="spellEnd"/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"))</w:t>
            </w:r>
          </w:p>
          <w:p w14:paraId="5753CADD" w14:textId="77777777" w:rsidR="0027048F" w:rsidRPr="00306194" w:rsidRDefault="0027048F" w:rsidP="0027048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print(person1.get("hobbies"))</w:t>
            </w:r>
          </w:p>
        </w:tc>
        <w:tc>
          <w:tcPr>
            <w:tcW w:w="4788" w:type="dxa"/>
          </w:tcPr>
          <w:p w14:paraId="449A6703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Linus</w:t>
            </w:r>
          </w:p>
          <w:p w14:paraId="726EB90D" w14:textId="77777777" w:rsidR="0027048F" w:rsidRPr="00306194" w:rsidRDefault="0027048F" w:rsidP="0027048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None</w:t>
            </w:r>
          </w:p>
        </w:tc>
      </w:tr>
      <w:tr w:rsidR="0027048F" w:rsidRPr="00306194" w14:paraId="7D217839" w14:textId="77777777" w:rsidTr="0027048F">
        <w:tc>
          <w:tcPr>
            <w:tcW w:w="4788" w:type="dxa"/>
          </w:tcPr>
          <w:p w14:paraId="433FE12D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None which denotes empty or no value. This value can be used with if statement to make different decision as per </w:t>
            </w: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lastRenderedPageBreak/>
              <w:t>the need.</w:t>
            </w:r>
          </w:p>
          <w:p w14:paraId="04AE562A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We can also pass a second default argument to the get() method that will be returned instead of None if the key is not found.</w:t>
            </w:r>
          </w:p>
          <w:p w14:paraId="2F2C426E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</w:p>
          <w:p w14:paraId="4FFD4024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person1 = {"name": "Linus", "age": 21}</w:t>
            </w:r>
          </w:p>
          <w:p w14:paraId="4192782D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print(person1.get("hobbies", ["dancing", "fishing"]))</w:t>
            </w:r>
          </w:p>
        </w:tc>
        <w:tc>
          <w:tcPr>
            <w:tcW w:w="4788" w:type="dxa"/>
          </w:tcPr>
          <w:p w14:paraId="2B191AAF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lastRenderedPageBreak/>
              <w:t>["dancing", "fishing"]</w:t>
            </w:r>
          </w:p>
        </w:tc>
      </w:tr>
      <w:tr w:rsidR="0027048F" w:rsidRPr="00306194" w14:paraId="01D9988A" w14:textId="77777777" w:rsidTr="0027048F">
        <w:tc>
          <w:tcPr>
            <w:tcW w:w="4788" w:type="dxa"/>
          </w:tcPr>
          <w:p w14:paraId="080E1BF2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b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b/>
                <w:color w:val="24292E"/>
                <w:sz w:val="36"/>
                <w:szCs w:val="36"/>
              </w:rPr>
              <w:t>Add and Change Dictionary Elements:</w:t>
            </w:r>
          </w:p>
          <w:p w14:paraId="2052C27F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person1 = {"name": "Linus", "age": 21}</w:t>
            </w:r>
          </w:p>
          <w:p w14:paraId="21FC42BA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# </w:t>
            </w:r>
            <w:proofErr w:type="gramStart"/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changing</w:t>
            </w:r>
            <w:proofErr w:type="gramEnd"/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 existing keys</w:t>
            </w:r>
          </w:p>
          <w:p w14:paraId="6598A313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person1["name"] = "Dennis"</w:t>
            </w:r>
          </w:p>
          <w:p w14:paraId="2BB4F103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print(person1)</w:t>
            </w:r>
          </w:p>
          <w:p w14:paraId="578EC326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# </w:t>
            </w:r>
            <w:proofErr w:type="gramStart"/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adding</w:t>
            </w:r>
            <w:proofErr w:type="gramEnd"/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 new keys</w:t>
            </w:r>
          </w:p>
          <w:p w14:paraId="1AE17873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person1["hobbies"] = ["dancing", "fishing"]</w:t>
            </w:r>
          </w:p>
          <w:p w14:paraId="56D69FFA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b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print(person1)</w:t>
            </w:r>
          </w:p>
        </w:tc>
        <w:tc>
          <w:tcPr>
            <w:tcW w:w="4788" w:type="dxa"/>
          </w:tcPr>
          <w:p w14:paraId="02C42F9D" w14:textId="77777777" w:rsidR="0027048F" w:rsidRPr="00306194" w:rsidRDefault="0027048F" w:rsidP="0027048F">
            <w:pPr>
              <w:pStyle w:val="HTMLPreformatted"/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t>{'name': 'Dennis', 'age': 21}</w:t>
            </w:r>
          </w:p>
          <w:p w14:paraId="3B633BD4" w14:textId="77777777" w:rsidR="0027048F" w:rsidRPr="00306194" w:rsidRDefault="0027048F" w:rsidP="0027048F">
            <w:pPr>
              <w:pStyle w:val="HTMLPreformatted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Style w:val="HTMLCode"/>
                <w:rFonts w:asciiTheme="minorHAnsi" w:hAnsiTheme="minorHAnsi" w:cstheme="minorHAnsi"/>
                <w:color w:val="24292E"/>
                <w:sz w:val="36"/>
                <w:szCs w:val="36"/>
                <w:bdr w:val="none" w:sz="0" w:space="0" w:color="auto" w:frame="1"/>
              </w:rPr>
              <w:t>{'name': 'Dennis', 'age': 21, 'hobbies': ['dancing', 'fishing']}</w:t>
            </w:r>
          </w:p>
          <w:p w14:paraId="68FB0AC8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</w:p>
        </w:tc>
      </w:tr>
      <w:tr w:rsidR="0027048F" w:rsidRPr="00306194" w14:paraId="373AC9CD" w14:textId="77777777" w:rsidTr="0027048F">
        <w:tc>
          <w:tcPr>
            <w:tcW w:w="4788" w:type="dxa"/>
          </w:tcPr>
          <w:p w14:paraId="13BD9F9B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b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b/>
                <w:color w:val="24292E"/>
                <w:sz w:val="36"/>
                <w:szCs w:val="36"/>
              </w:rPr>
              <w:lastRenderedPageBreak/>
              <w:t xml:space="preserve">Remove Elements </w:t>
            </w:r>
            <w:proofErr w:type="gramStart"/>
            <w:r w:rsidRPr="00306194">
              <w:rPr>
                <w:rFonts w:asciiTheme="minorHAnsi" w:hAnsiTheme="minorHAnsi" w:cstheme="minorHAnsi"/>
                <w:b/>
                <w:color w:val="24292E"/>
                <w:sz w:val="36"/>
                <w:szCs w:val="36"/>
              </w:rPr>
              <w:t>From</w:t>
            </w:r>
            <w:proofErr w:type="gramEnd"/>
            <w:r w:rsidRPr="00306194">
              <w:rPr>
                <w:rFonts w:asciiTheme="minorHAnsi" w:hAnsiTheme="minorHAnsi" w:cstheme="minorHAnsi"/>
                <w:b/>
                <w:color w:val="24292E"/>
                <w:sz w:val="36"/>
                <w:szCs w:val="36"/>
              </w:rPr>
              <w:t xml:space="preserve"> a Dictionary</w:t>
            </w:r>
          </w:p>
          <w:p w14:paraId="6CA0BCFF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To remove an item from the dictionary, we can use the dictionary's pop() method. </w:t>
            </w:r>
          </w:p>
          <w:p w14:paraId="6D7F829D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The pop() method also returns the value of the removed key.</w:t>
            </w:r>
          </w:p>
          <w:p w14:paraId="4FC2A42A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person1 = {"name": "Linus", "age": 21}</w:t>
            </w:r>
          </w:p>
          <w:p w14:paraId="7920C515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print(person1.pop("name"))</w:t>
            </w:r>
          </w:p>
          <w:p w14:paraId="7935B10F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print(person1)</w:t>
            </w:r>
          </w:p>
        </w:tc>
        <w:tc>
          <w:tcPr>
            <w:tcW w:w="4788" w:type="dxa"/>
          </w:tcPr>
          <w:p w14:paraId="1BD68529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Linus</w:t>
            </w:r>
          </w:p>
          <w:p w14:paraId="0FBF415A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{"age": 21}</w:t>
            </w:r>
          </w:p>
        </w:tc>
      </w:tr>
      <w:tr w:rsidR="0027048F" w:rsidRPr="00306194" w14:paraId="7F30F3BD" w14:textId="77777777" w:rsidTr="0027048F">
        <w:tc>
          <w:tcPr>
            <w:tcW w:w="4788" w:type="dxa"/>
          </w:tcPr>
          <w:p w14:paraId="655C8879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b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b/>
                <w:color w:val="24292E"/>
                <w:sz w:val="36"/>
                <w:szCs w:val="36"/>
              </w:rPr>
              <w:t>Iterating Through a Dictionary</w:t>
            </w:r>
          </w:p>
          <w:p w14:paraId="29EC8358" w14:textId="77777777" w:rsidR="0027048F" w:rsidRPr="00306194" w:rsidRDefault="0027048F" w:rsidP="0027048F">
            <w:pPr>
              <w:pStyle w:val="NormalWeb"/>
              <w:numPr>
                <w:ilvl w:val="0"/>
                <w:numId w:val="4"/>
              </w:numPr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Similar to sequences, we can easily iterate through items of a dictionary by using a for loop. We get one key in every iteration:</w:t>
            </w:r>
          </w:p>
          <w:p w14:paraId="71778455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person1 = {"name": "Linus", "age": 21}</w:t>
            </w:r>
          </w:p>
          <w:p w14:paraId="111CA805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for key in person1:</w:t>
            </w:r>
          </w:p>
          <w:p w14:paraId="1366741A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   print(key)</w:t>
            </w:r>
          </w:p>
          <w:p w14:paraId="5C80CA55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 xml:space="preserve">   print(person1[key])</w:t>
            </w:r>
          </w:p>
        </w:tc>
        <w:tc>
          <w:tcPr>
            <w:tcW w:w="4788" w:type="dxa"/>
          </w:tcPr>
          <w:p w14:paraId="53DF0442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name</w:t>
            </w:r>
          </w:p>
          <w:p w14:paraId="2DB3289A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Linus</w:t>
            </w:r>
          </w:p>
          <w:p w14:paraId="4D296081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age</w:t>
            </w:r>
          </w:p>
          <w:p w14:paraId="4768166B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21</w:t>
            </w:r>
          </w:p>
        </w:tc>
      </w:tr>
      <w:tr w:rsidR="0027048F" w:rsidRPr="00306194" w14:paraId="52B683EB" w14:textId="77777777" w:rsidTr="0027048F">
        <w:tc>
          <w:tcPr>
            <w:tcW w:w="4788" w:type="dxa"/>
          </w:tcPr>
          <w:p w14:paraId="140396F1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lastRenderedPageBreak/>
              <w:t>synonyms = {"mountain": "peak", "forest": "jungle"}</w:t>
            </w:r>
          </w:p>
          <w:p w14:paraId="68C26A00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print("1.", synonyms["mountain"])</w:t>
            </w:r>
          </w:p>
          <w:p w14:paraId="056962A9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</w:p>
          <w:p w14:paraId="36FAAD02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synonyms["terrain"] = "land"</w:t>
            </w:r>
          </w:p>
          <w:p w14:paraId="49CC07BC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print("2.", synonyms)</w:t>
            </w:r>
          </w:p>
          <w:p w14:paraId="33518141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</w:p>
          <w:p w14:paraId="58D858CD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synonyms.pop("forest")</w:t>
            </w:r>
          </w:p>
          <w:p w14:paraId="7ED3A788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b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print("3.", synonyms)</w:t>
            </w:r>
          </w:p>
        </w:tc>
        <w:tc>
          <w:tcPr>
            <w:tcW w:w="4788" w:type="dxa"/>
          </w:tcPr>
          <w:p w14:paraId="18CEFE4D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1. peak</w:t>
            </w:r>
          </w:p>
          <w:p w14:paraId="57FE870B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2. {'mountain': 'peak', 'forest': 'jungle', 'terrain': 'land'}</w:t>
            </w:r>
          </w:p>
          <w:p w14:paraId="5A8F9E3E" w14:textId="77777777" w:rsidR="0027048F" w:rsidRPr="00306194" w:rsidRDefault="0027048F" w:rsidP="0027048F">
            <w:pPr>
              <w:pStyle w:val="NormalWeb"/>
              <w:spacing w:after="0"/>
              <w:rPr>
                <w:rFonts w:asciiTheme="minorHAnsi" w:hAnsiTheme="minorHAnsi" w:cstheme="minorHAnsi"/>
                <w:color w:val="24292E"/>
                <w:sz w:val="36"/>
                <w:szCs w:val="36"/>
              </w:rPr>
            </w:pPr>
            <w:r w:rsidRPr="00306194">
              <w:rPr>
                <w:rFonts w:asciiTheme="minorHAnsi" w:hAnsiTheme="minorHAnsi" w:cstheme="minorHAnsi"/>
                <w:color w:val="24292E"/>
                <w:sz w:val="36"/>
                <w:szCs w:val="36"/>
              </w:rPr>
              <w:t>3. {'mountain': 'peak', 'terrain': 'land'}</w:t>
            </w:r>
          </w:p>
        </w:tc>
      </w:tr>
    </w:tbl>
    <w:p w14:paraId="3EEFAE94" w14:textId="77777777" w:rsidR="0027048F" w:rsidRPr="00306194" w:rsidRDefault="0027048F" w:rsidP="002704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92E"/>
          <w:sz w:val="36"/>
          <w:szCs w:val="36"/>
        </w:rPr>
      </w:pPr>
    </w:p>
    <w:p w14:paraId="0C09464D" w14:textId="77777777" w:rsidR="001B7EF2" w:rsidRPr="00306194" w:rsidRDefault="001B7EF2" w:rsidP="0027048F">
      <w:pPr>
        <w:pStyle w:val="ListParagraph"/>
        <w:rPr>
          <w:rFonts w:cstheme="minorHAnsi"/>
          <w:sz w:val="36"/>
          <w:szCs w:val="36"/>
        </w:rPr>
      </w:pPr>
    </w:p>
    <w:p w14:paraId="5ADAA5FA" w14:textId="77777777" w:rsidR="005D2D01" w:rsidRPr="00306194" w:rsidRDefault="005D2D01" w:rsidP="0027048F">
      <w:pPr>
        <w:pStyle w:val="ListParagraph"/>
        <w:rPr>
          <w:rFonts w:cstheme="minorHAnsi"/>
          <w:sz w:val="36"/>
          <w:szCs w:val="36"/>
        </w:rPr>
      </w:pPr>
      <w:r w:rsidRPr="00306194">
        <w:rPr>
          <w:rFonts w:cstheme="minorHAnsi"/>
          <w:sz w:val="36"/>
          <w:szCs w:val="36"/>
          <w:highlight w:val="yellow"/>
        </w:rPr>
        <w:t>Do yourself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70"/>
        <w:gridCol w:w="4386"/>
      </w:tblGrid>
      <w:tr w:rsidR="003C7F39" w:rsidRPr="00306194" w14:paraId="544F6B33" w14:textId="77777777" w:rsidTr="005D2D01">
        <w:tc>
          <w:tcPr>
            <w:tcW w:w="4788" w:type="dxa"/>
          </w:tcPr>
          <w:p w14:paraId="111E55E5" w14:textId="77777777" w:rsidR="005D2D01" w:rsidRPr="00306194" w:rsidRDefault="005D2D01" w:rsidP="005D2D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 xml:space="preserve">Program to Find Even Numbers </w:t>
            </w:r>
            <w:proofErr w:type="gramStart"/>
            <w:r w:rsidRPr="00306194">
              <w:rPr>
                <w:rFonts w:cstheme="minorHAnsi"/>
                <w:sz w:val="36"/>
                <w:szCs w:val="36"/>
              </w:rPr>
              <w:t>From</w:t>
            </w:r>
            <w:proofErr w:type="gramEnd"/>
            <w:r w:rsidRPr="00306194">
              <w:rPr>
                <w:rFonts w:cstheme="minorHAnsi"/>
                <w:sz w:val="36"/>
                <w:szCs w:val="36"/>
              </w:rPr>
              <w:t xml:space="preserve"> a List</w:t>
            </w:r>
          </w:p>
        </w:tc>
        <w:tc>
          <w:tcPr>
            <w:tcW w:w="4788" w:type="dxa"/>
          </w:tcPr>
          <w:p w14:paraId="53D1DF26" w14:textId="77777777" w:rsidR="005D2D01" w:rsidRPr="00306194" w:rsidRDefault="005D2D01" w:rsidP="005D2D01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list1 = [2, 3, 7, 5, 10, 17, 12, 4, 1, 13]</w:t>
            </w:r>
          </w:p>
          <w:p w14:paraId="356A8E0C" w14:textId="77777777" w:rsidR="005D2D01" w:rsidRPr="00306194" w:rsidRDefault="005D2D01" w:rsidP="005D2D01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 xml:space="preserve">    for </w:t>
            </w:r>
            <w:proofErr w:type="spellStart"/>
            <w:r w:rsidRPr="00306194">
              <w:rPr>
                <w:rFonts w:cstheme="minorHAnsi"/>
                <w:sz w:val="36"/>
                <w:szCs w:val="36"/>
              </w:rPr>
              <w:t>i</w:t>
            </w:r>
            <w:proofErr w:type="spellEnd"/>
            <w:r w:rsidRPr="00306194">
              <w:rPr>
                <w:rFonts w:cstheme="minorHAnsi"/>
                <w:sz w:val="36"/>
                <w:szCs w:val="36"/>
              </w:rPr>
              <w:t xml:space="preserve"> in list1:</w:t>
            </w:r>
          </w:p>
          <w:p w14:paraId="53D822A6" w14:textId="77777777" w:rsidR="005D2D01" w:rsidRPr="00306194" w:rsidRDefault="005D2D01" w:rsidP="005D2D01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 xml:space="preserve">         if </w:t>
            </w:r>
            <w:proofErr w:type="spellStart"/>
            <w:r w:rsidRPr="00306194">
              <w:rPr>
                <w:rFonts w:cstheme="minorHAnsi"/>
                <w:sz w:val="36"/>
                <w:szCs w:val="36"/>
              </w:rPr>
              <w:t>i</w:t>
            </w:r>
            <w:proofErr w:type="spellEnd"/>
            <w:r w:rsidRPr="00306194">
              <w:rPr>
                <w:rFonts w:cstheme="minorHAnsi"/>
                <w:sz w:val="36"/>
                <w:szCs w:val="36"/>
              </w:rPr>
              <w:t xml:space="preserve"> % 2 == 0:</w:t>
            </w:r>
          </w:p>
          <w:p w14:paraId="25B60E4D" w14:textId="77777777" w:rsidR="005D2D01" w:rsidRPr="00306194" w:rsidRDefault="005D2D01" w:rsidP="005D2D01">
            <w:pPr>
              <w:pStyle w:val="ListParagraph"/>
              <w:ind w:left="0"/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 xml:space="preserve">             print(</w:t>
            </w:r>
            <w:proofErr w:type="spellStart"/>
            <w:r w:rsidRPr="00306194">
              <w:rPr>
                <w:rFonts w:cstheme="minorHAnsi"/>
                <w:sz w:val="36"/>
                <w:szCs w:val="36"/>
              </w:rPr>
              <w:t>i</w:t>
            </w:r>
            <w:proofErr w:type="spellEnd"/>
            <w:r w:rsidRPr="00306194"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3C7F39" w:rsidRPr="00306194" w14:paraId="3DDF83D0" w14:textId="77777777" w:rsidTr="005D2D01">
        <w:tc>
          <w:tcPr>
            <w:tcW w:w="4788" w:type="dxa"/>
          </w:tcPr>
          <w:p w14:paraId="05D06B75" w14:textId="77777777" w:rsidR="005D2D01" w:rsidRPr="00306194" w:rsidRDefault="005D2D01" w:rsidP="005D2D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Access value 20 from the following tuple.</w:t>
            </w:r>
          </w:p>
          <w:p w14:paraId="27B71882" w14:textId="77777777" w:rsidR="005D2D01" w:rsidRPr="00306194" w:rsidRDefault="005D2D01" w:rsidP="005D2D01">
            <w:pPr>
              <w:ind w:left="360"/>
              <w:rPr>
                <w:rFonts w:cstheme="minorHAnsi"/>
                <w:sz w:val="36"/>
                <w:szCs w:val="36"/>
              </w:rPr>
            </w:pPr>
            <w:proofErr w:type="spellStart"/>
            <w:r w:rsidRPr="00306194">
              <w:rPr>
                <w:rFonts w:cstheme="minorHAnsi"/>
                <w:sz w:val="36"/>
                <w:szCs w:val="36"/>
              </w:rPr>
              <w:t>aTuple</w:t>
            </w:r>
            <w:proofErr w:type="spellEnd"/>
            <w:r w:rsidRPr="00306194">
              <w:rPr>
                <w:rFonts w:cstheme="minorHAnsi"/>
                <w:sz w:val="36"/>
                <w:szCs w:val="36"/>
              </w:rPr>
              <w:t xml:space="preserve"> = ("Orange", [10, 20, 30], (5, 15, 25))</w:t>
            </w:r>
          </w:p>
        </w:tc>
        <w:tc>
          <w:tcPr>
            <w:tcW w:w="4788" w:type="dxa"/>
          </w:tcPr>
          <w:p w14:paraId="36340520" w14:textId="77777777" w:rsidR="005D2D01" w:rsidRPr="00306194" w:rsidRDefault="005D2D01" w:rsidP="005D2D01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306194">
              <w:rPr>
                <w:rFonts w:cstheme="minorHAnsi"/>
                <w:sz w:val="36"/>
                <w:szCs w:val="36"/>
              </w:rPr>
              <w:t>aTuple</w:t>
            </w:r>
            <w:proofErr w:type="spellEnd"/>
            <w:r w:rsidRPr="00306194">
              <w:rPr>
                <w:rFonts w:cstheme="minorHAnsi"/>
                <w:sz w:val="36"/>
                <w:szCs w:val="36"/>
              </w:rPr>
              <w:t xml:space="preserve"> = ("Orange", [10, 20, 30], (5, 15, 25))</w:t>
            </w:r>
          </w:p>
          <w:p w14:paraId="04B5648F" w14:textId="77777777" w:rsidR="005D2D01" w:rsidRPr="00306194" w:rsidRDefault="005D2D01" w:rsidP="005D2D01">
            <w:pPr>
              <w:pStyle w:val="ListParagraph"/>
              <w:ind w:left="0"/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print(</w:t>
            </w:r>
            <w:proofErr w:type="spellStart"/>
            <w:r w:rsidRPr="00306194">
              <w:rPr>
                <w:rFonts w:cstheme="minorHAnsi"/>
                <w:sz w:val="36"/>
                <w:szCs w:val="36"/>
              </w:rPr>
              <w:t>aTuple</w:t>
            </w:r>
            <w:proofErr w:type="spellEnd"/>
            <w:r w:rsidRPr="00306194">
              <w:rPr>
                <w:rFonts w:cstheme="minorHAnsi"/>
                <w:sz w:val="36"/>
                <w:szCs w:val="36"/>
              </w:rPr>
              <w:t>[1][1])</w:t>
            </w:r>
          </w:p>
        </w:tc>
      </w:tr>
      <w:tr w:rsidR="003C7F39" w:rsidRPr="00306194" w14:paraId="73420D6A" w14:textId="77777777" w:rsidTr="005D2D01">
        <w:tc>
          <w:tcPr>
            <w:tcW w:w="4788" w:type="dxa"/>
          </w:tcPr>
          <w:p w14:paraId="42D08F70" w14:textId="77777777" w:rsidR="005D2D01" w:rsidRPr="00306194" w:rsidRDefault="005D2D01" w:rsidP="005D2D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 xml:space="preserve">Copy element 44 and 55 from the following </w:t>
            </w:r>
            <w:r w:rsidRPr="00306194">
              <w:rPr>
                <w:rFonts w:cstheme="minorHAnsi"/>
                <w:sz w:val="36"/>
                <w:szCs w:val="36"/>
              </w:rPr>
              <w:lastRenderedPageBreak/>
              <w:t>tuple into a new tuple</w:t>
            </w:r>
          </w:p>
          <w:p w14:paraId="561BA376" w14:textId="77777777" w:rsidR="005D2D01" w:rsidRPr="00306194" w:rsidRDefault="005D2D01" w:rsidP="005D2D01">
            <w:pPr>
              <w:ind w:left="360"/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tuple1 = (11, 22, 33, 44, 55, 66)</w:t>
            </w:r>
          </w:p>
        </w:tc>
        <w:tc>
          <w:tcPr>
            <w:tcW w:w="4788" w:type="dxa"/>
          </w:tcPr>
          <w:p w14:paraId="7D5AD5A8" w14:textId="77777777" w:rsidR="005D2D01" w:rsidRPr="00306194" w:rsidRDefault="005D2D01" w:rsidP="005D2D01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lastRenderedPageBreak/>
              <w:t>tuple1 = (11, 22, 33, 44, 55, 66)</w:t>
            </w:r>
          </w:p>
          <w:p w14:paraId="20C38E89" w14:textId="77777777" w:rsidR="005D2D01" w:rsidRPr="00306194" w:rsidRDefault="005D2D01" w:rsidP="005D2D01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lastRenderedPageBreak/>
              <w:t>tuple2 = tuple1[3:-1]</w:t>
            </w:r>
          </w:p>
          <w:p w14:paraId="093FE508" w14:textId="77777777" w:rsidR="005D2D01" w:rsidRPr="00306194" w:rsidRDefault="005D2D01" w:rsidP="005D2D01">
            <w:pPr>
              <w:pStyle w:val="ListParagraph"/>
              <w:ind w:left="0"/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print(tuple2)</w:t>
            </w:r>
          </w:p>
        </w:tc>
      </w:tr>
      <w:tr w:rsidR="003C7F39" w:rsidRPr="00306194" w14:paraId="5FD4C294" w14:textId="77777777" w:rsidTr="005D2D01">
        <w:tc>
          <w:tcPr>
            <w:tcW w:w="4788" w:type="dxa"/>
          </w:tcPr>
          <w:p w14:paraId="48098D79" w14:textId="77777777" w:rsidR="005D2D01" w:rsidRPr="00306194" w:rsidRDefault="005D2D01" w:rsidP="005D2D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lastRenderedPageBreak/>
              <w:t>Write a Pyt</w:t>
            </w:r>
            <w:r w:rsidR="003C7F39" w:rsidRPr="00306194">
              <w:rPr>
                <w:rFonts w:cstheme="minorHAnsi"/>
                <w:sz w:val="36"/>
                <w:szCs w:val="36"/>
              </w:rPr>
              <w:t xml:space="preserve">hon program to check if a </w:t>
            </w:r>
            <w:r w:rsidRPr="00306194">
              <w:rPr>
                <w:rFonts w:cstheme="minorHAnsi"/>
                <w:sz w:val="36"/>
                <w:szCs w:val="36"/>
              </w:rPr>
              <w:t>value</w:t>
            </w:r>
            <w:r w:rsidR="003C7F39" w:rsidRPr="00306194">
              <w:rPr>
                <w:rFonts w:cstheme="minorHAnsi"/>
                <w:sz w:val="36"/>
                <w:szCs w:val="36"/>
              </w:rPr>
              <w:t xml:space="preserve"> 6 </w:t>
            </w:r>
            <w:r w:rsidRPr="00306194">
              <w:rPr>
                <w:rFonts w:cstheme="minorHAnsi"/>
                <w:sz w:val="36"/>
                <w:szCs w:val="36"/>
              </w:rPr>
              <w:t xml:space="preserve"> is present in a set or not.</w:t>
            </w:r>
          </w:p>
          <w:p w14:paraId="31853F70" w14:textId="77777777" w:rsidR="003C7F39" w:rsidRPr="00306194" w:rsidRDefault="003C7F39" w:rsidP="003C7F39">
            <w:pPr>
              <w:pStyle w:val="ListParagraph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4788" w:type="dxa"/>
          </w:tcPr>
          <w:p w14:paraId="5FDF756A" w14:textId="77777777" w:rsidR="003C7F39" w:rsidRPr="00306194" w:rsidRDefault="003C7F39" w:rsidP="003C7F39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306194">
              <w:rPr>
                <w:rFonts w:cstheme="minorHAnsi"/>
                <w:sz w:val="36"/>
                <w:szCs w:val="36"/>
              </w:rPr>
              <w:t>nums</w:t>
            </w:r>
            <w:proofErr w:type="spellEnd"/>
            <w:r w:rsidRPr="00306194">
              <w:rPr>
                <w:rFonts w:cstheme="minorHAnsi"/>
                <w:sz w:val="36"/>
                <w:szCs w:val="36"/>
              </w:rPr>
              <w:t xml:space="preserve"> = {1, 3, 5, 7, 9, 11}</w:t>
            </w:r>
          </w:p>
          <w:p w14:paraId="1AA85986" w14:textId="77777777" w:rsidR="003C7F39" w:rsidRPr="00306194" w:rsidRDefault="003C7F39" w:rsidP="003C7F39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print("Original sets(</w:t>
            </w:r>
            <w:proofErr w:type="spellStart"/>
            <w:r w:rsidRPr="00306194">
              <w:rPr>
                <w:rFonts w:cstheme="minorHAnsi"/>
                <w:sz w:val="36"/>
                <w:szCs w:val="36"/>
              </w:rPr>
              <w:t>nums</w:t>
            </w:r>
            <w:proofErr w:type="spellEnd"/>
            <w:r w:rsidRPr="00306194">
              <w:rPr>
                <w:rFonts w:cstheme="minorHAnsi"/>
                <w:sz w:val="36"/>
                <w:szCs w:val="36"/>
              </w:rPr>
              <w:t>): ",</w:t>
            </w:r>
            <w:proofErr w:type="spellStart"/>
            <w:r w:rsidRPr="00306194">
              <w:rPr>
                <w:rFonts w:cstheme="minorHAnsi"/>
                <w:sz w:val="36"/>
                <w:szCs w:val="36"/>
              </w:rPr>
              <w:t>nums</w:t>
            </w:r>
            <w:proofErr w:type="spellEnd"/>
            <w:r w:rsidRPr="00306194">
              <w:rPr>
                <w:rFonts w:cstheme="minorHAnsi"/>
                <w:sz w:val="36"/>
                <w:szCs w:val="36"/>
              </w:rPr>
              <w:t>,"\n")</w:t>
            </w:r>
          </w:p>
          <w:p w14:paraId="477F2061" w14:textId="77777777" w:rsidR="003C7F39" w:rsidRPr="00306194" w:rsidRDefault="003C7F39" w:rsidP="003C7F39">
            <w:p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 xml:space="preserve">print("Test if 6 exists in </w:t>
            </w:r>
            <w:proofErr w:type="spellStart"/>
            <w:r w:rsidRPr="00306194">
              <w:rPr>
                <w:rFonts w:cstheme="minorHAnsi"/>
                <w:sz w:val="36"/>
                <w:szCs w:val="36"/>
              </w:rPr>
              <w:t>nums</w:t>
            </w:r>
            <w:proofErr w:type="spellEnd"/>
            <w:r w:rsidRPr="00306194">
              <w:rPr>
                <w:rFonts w:cstheme="minorHAnsi"/>
                <w:sz w:val="36"/>
                <w:szCs w:val="36"/>
              </w:rPr>
              <w:t>:")</w:t>
            </w:r>
          </w:p>
          <w:p w14:paraId="7309F3A4" w14:textId="77777777" w:rsidR="005D2D01" w:rsidRPr="00306194" w:rsidRDefault="003C7F39" w:rsidP="003C7F39">
            <w:pPr>
              <w:pStyle w:val="ListParagraph"/>
              <w:ind w:left="0"/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 xml:space="preserve">print(6 in </w:t>
            </w:r>
            <w:proofErr w:type="spellStart"/>
            <w:r w:rsidRPr="00306194">
              <w:rPr>
                <w:rFonts w:cstheme="minorHAnsi"/>
                <w:sz w:val="36"/>
                <w:szCs w:val="36"/>
              </w:rPr>
              <w:t>nums</w:t>
            </w:r>
            <w:proofErr w:type="spellEnd"/>
            <w:r w:rsidRPr="00306194"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3C7F39" w:rsidRPr="00306194" w14:paraId="63561BF5" w14:textId="77777777" w:rsidTr="005D2D01">
        <w:tc>
          <w:tcPr>
            <w:tcW w:w="4788" w:type="dxa"/>
          </w:tcPr>
          <w:p w14:paraId="0039861B" w14:textId="77777777" w:rsidR="003C7F39" w:rsidRPr="00306194" w:rsidRDefault="003C7F39" w:rsidP="003C7F3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Write a Python script to concatenate following dictionaries to create a new one.</w:t>
            </w:r>
          </w:p>
          <w:p w14:paraId="39DA6139" w14:textId="77777777" w:rsidR="003C7F39" w:rsidRPr="00306194" w:rsidRDefault="003C7F39" w:rsidP="003C7F39">
            <w:pPr>
              <w:pStyle w:val="ListParagraph"/>
              <w:rPr>
                <w:rFonts w:cstheme="minorHAnsi"/>
                <w:sz w:val="36"/>
                <w:szCs w:val="36"/>
              </w:rPr>
            </w:pPr>
          </w:p>
          <w:p w14:paraId="09D09005" w14:textId="77777777" w:rsidR="003C7F39" w:rsidRPr="00306194" w:rsidRDefault="003C7F39" w:rsidP="003C7F39">
            <w:pPr>
              <w:pStyle w:val="ListParagraph"/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Sample Dictionary :</w:t>
            </w:r>
          </w:p>
          <w:p w14:paraId="2131B62F" w14:textId="77777777" w:rsidR="003C7F39" w:rsidRPr="00306194" w:rsidRDefault="003C7F39" w:rsidP="003C7F39">
            <w:pPr>
              <w:pStyle w:val="ListParagraph"/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dic1={1:10, 2:20}</w:t>
            </w:r>
          </w:p>
          <w:p w14:paraId="0B26DC8E" w14:textId="77777777" w:rsidR="003C7F39" w:rsidRPr="00306194" w:rsidRDefault="003C7F39" w:rsidP="003C7F39">
            <w:pPr>
              <w:pStyle w:val="ListParagraph"/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dic2={3:30, 4:40}</w:t>
            </w:r>
          </w:p>
          <w:p w14:paraId="6CE7DEE4" w14:textId="77777777" w:rsidR="003C7F39" w:rsidRPr="00306194" w:rsidRDefault="003C7F39" w:rsidP="003C7F39">
            <w:pPr>
              <w:pStyle w:val="ListParagraph"/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dic3={5:50,6:60}</w:t>
            </w:r>
          </w:p>
        </w:tc>
        <w:tc>
          <w:tcPr>
            <w:tcW w:w="4788" w:type="dxa"/>
          </w:tcPr>
          <w:p w14:paraId="165ED095" w14:textId="77777777" w:rsidR="003C7F39" w:rsidRPr="00306194" w:rsidRDefault="003C7F39" w:rsidP="003C7F39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/>
              <w:rPr>
                <w:rFonts w:eastAsia="Times New Roman" w:cstheme="minorHAnsi"/>
                <w:sz w:val="36"/>
                <w:szCs w:val="36"/>
              </w:rPr>
            </w:pPr>
            <w:r w:rsidRPr="00306194">
              <w:rPr>
                <w:rFonts w:ascii="Consolas" w:eastAsia="Times New Roman" w:hAnsi="Consolas" w:cs="Consolas"/>
                <w:color w:val="000000"/>
                <w:sz w:val="36"/>
                <w:szCs w:val="36"/>
              </w:rPr>
              <w:br/>
            </w:r>
            <w:r w:rsidRPr="00306194">
              <w:rPr>
                <w:rFonts w:eastAsia="Times New Roman" w:cstheme="minorHAnsi"/>
                <w:sz w:val="36"/>
                <w:szCs w:val="36"/>
              </w:rPr>
              <w:t>dic1={1:10, 2:20}</w:t>
            </w:r>
          </w:p>
          <w:p w14:paraId="4E74B26E" w14:textId="77777777" w:rsidR="003C7F39" w:rsidRPr="00306194" w:rsidRDefault="003C7F39" w:rsidP="003C7F39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/>
              <w:rPr>
                <w:rFonts w:eastAsia="Times New Roman" w:cstheme="minorHAnsi"/>
                <w:sz w:val="36"/>
                <w:szCs w:val="36"/>
              </w:rPr>
            </w:pPr>
            <w:r w:rsidRPr="00306194">
              <w:rPr>
                <w:rFonts w:eastAsia="Times New Roman" w:cstheme="minorHAnsi"/>
                <w:sz w:val="36"/>
                <w:szCs w:val="36"/>
              </w:rPr>
              <w:t>dic2={3:30, 4:40}</w:t>
            </w:r>
          </w:p>
          <w:p w14:paraId="6DEDF8AE" w14:textId="77777777" w:rsidR="003C7F39" w:rsidRPr="00306194" w:rsidRDefault="003C7F39" w:rsidP="003C7F39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/>
              <w:rPr>
                <w:rFonts w:eastAsia="Times New Roman" w:cstheme="minorHAnsi"/>
                <w:sz w:val="36"/>
                <w:szCs w:val="36"/>
              </w:rPr>
            </w:pPr>
            <w:r w:rsidRPr="00306194">
              <w:rPr>
                <w:rFonts w:eastAsia="Times New Roman" w:cstheme="minorHAnsi"/>
                <w:sz w:val="36"/>
                <w:szCs w:val="36"/>
              </w:rPr>
              <w:t>dic3={5:50,6:60}</w:t>
            </w:r>
          </w:p>
          <w:p w14:paraId="5D6A196E" w14:textId="77777777" w:rsidR="003C7F39" w:rsidRPr="00306194" w:rsidRDefault="003C7F39" w:rsidP="003C7F39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/>
              <w:rPr>
                <w:rFonts w:eastAsia="Times New Roman" w:cstheme="minorHAnsi"/>
                <w:sz w:val="36"/>
                <w:szCs w:val="36"/>
              </w:rPr>
            </w:pPr>
            <w:r w:rsidRPr="00306194">
              <w:rPr>
                <w:rFonts w:eastAsia="Times New Roman" w:cstheme="minorHAnsi"/>
                <w:sz w:val="36"/>
                <w:szCs w:val="36"/>
              </w:rPr>
              <w:t>dic4 = {}</w:t>
            </w:r>
          </w:p>
          <w:p w14:paraId="4A5E724B" w14:textId="77777777" w:rsidR="003C7F39" w:rsidRPr="00306194" w:rsidRDefault="003C7F39" w:rsidP="003C7F39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/>
              <w:rPr>
                <w:rFonts w:eastAsia="Times New Roman" w:cstheme="minorHAnsi"/>
                <w:sz w:val="36"/>
                <w:szCs w:val="36"/>
              </w:rPr>
            </w:pPr>
            <w:r w:rsidRPr="00306194">
              <w:rPr>
                <w:rFonts w:eastAsia="Times New Roman" w:cstheme="minorHAnsi"/>
                <w:sz w:val="36"/>
                <w:szCs w:val="36"/>
              </w:rPr>
              <w:t>for d in (dic1, dic2, dic3): dic4.update(d)</w:t>
            </w:r>
          </w:p>
          <w:p w14:paraId="24537F37" w14:textId="77777777" w:rsidR="003C7F39" w:rsidRPr="00306194" w:rsidRDefault="003C7F39" w:rsidP="003C7F39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/>
              <w:rPr>
                <w:rFonts w:ascii="Consolas" w:eastAsia="Times New Roman" w:hAnsi="Consolas" w:cs="Consolas"/>
                <w:color w:val="000000"/>
                <w:sz w:val="36"/>
                <w:szCs w:val="36"/>
              </w:rPr>
            </w:pPr>
            <w:r w:rsidRPr="00306194">
              <w:rPr>
                <w:rFonts w:eastAsia="Times New Roman" w:cstheme="minorHAnsi"/>
                <w:sz w:val="36"/>
                <w:szCs w:val="36"/>
              </w:rPr>
              <w:t>print(dic4)</w:t>
            </w:r>
            <w:r w:rsidRPr="00306194">
              <w:rPr>
                <w:rFonts w:ascii="Arial" w:eastAsia="Times New Roman" w:hAnsi="Arial" w:cs="Arial"/>
                <w:vanish/>
                <w:sz w:val="36"/>
                <w:szCs w:val="36"/>
              </w:rPr>
              <w:t>Top of Form</w:t>
            </w:r>
          </w:p>
          <w:p w14:paraId="32441DE6" w14:textId="77777777" w:rsidR="003C7F39" w:rsidRPr="00306194" w:rsidRDefault="00894206" w:rsidP="003C7F39">
            <w:pPr>
              <w:rPr>
                <w:ins w:id="0" w:author="Unknown"/>
                <w:rFonts w:ascii="Times New Roman" w:eastAsia="Times New Roman" w:hAnsi="Times New Roman" w:cs="Times New Roman"/>
                <w:sz w:val="36"/>
                <w:szCs w:val="36"/>
              </w:rPr>
            </w:pPr>
            <w:ins w:id="1" w:author="Unknown">
              <w:r w:rsidRPr="00306194">
                <w:rPr>
                  <w:rFonts w:ascii="Helvetica" w:eastAsia="Times New Roman" w:hAnsi="Helvetica" w:cs="Helvetica"/>
                  <w:color w:val="000000"/>
                  <w:sz w:val="36"/>
                  <w:szCs w:val="36"/>
                </w:rPr>
                <w:fldChar w:fldCharType="begin"/>
              </w:r>
              <w:r w:rsidR="003C7F39" w:rsidRPr="00306194">
                <w:rPr>
                  <w:rFonts w:ascii="Helvetica" w:eastAsia="Times New Roman" w:hAnsi="Helvetica" w:cs="Helvetica"/>
                  <w:color w:val="000000"/>
                  <w:sz w:val="36"/>
                  <w:szCs w:val="36"/>
                </w:rPr>
                <w:instrText xml:space="preserve"> HYPERLINK "http://fetch-masters-in-germany.fyi/?ref=taboola-w3resource&amp;sub_id=1259527&amp;sub_id2=IN-Desktop-German-Masters_3009429358&amp;compkey=Masters+Degree+Germany+Prices&amp;tbid=1373846&amp;tbland=first_click&amp;tbserp=second_click&amp;rskey=Prices+For+a+Masters+Degree+In+Germany+Might+Surprise+You%21&amp;tbclick=rev_click&amp;utm_source=taboola&amp;utm_medium=referral&amp;tblci=GiC8MtBOtF_pkjy0v7DCKfxqNsZlTwMgVjoKxw57Z6x4LCCW7VMomK7O8Laji-I7" \l "tblciGiC8MtBOtF_pkjy0v7DCKfxqNsZlTwMgVjoKxw57Z6x4LCCW7VMomK7O8Laji-I7" \o "Prices For a Masters Degree In Germany Might Surprise You!" \t "_blank" </w:instrText>
              </w:r>
              <w:r w:rsidRPr="00306194">
                <w:rPr>
                  <w:rFonts w:ascii="Helvetica" w:eastAsia="Times New Roman" w:hAnsi="Helvetica" w:cs="Helvetica"/>
                  <w:color w:val="000000"/>
                  <w:sz w:val="36"/>
                  <w:szCs w:val="36"/>
                </w:rPr>
                <w:fldChar w:fldCharType="separate"/>
              </w:r>
            </w:ins>
          </w:p>
          <w:p w14:paraId="7A3BCDE1" w14:textId="77777777" w:rsidR="003C7F39" w:rsidRPr="00306194" w:rsidRDefault="00894206" w:rsidP="003C7F39">
            <w:pPr>
              <w:rPr>
                <w:rFonts w:cstheme="minorHAnsi"/>
                <w:sz w:val="36"/>
                <w:szCs w:val="36"/>
              </w:rPr>
            </w:pPr>
            <w:ins w:id="2" w:author="Unknown">
              <w:r w:rsidRPr="00306194">
                <w:rPr>
                  <w:rFonts w:ascii="Helvetica" w:eastAsia="Times New Roman" w:hAnsi="Helvetica" w:cs="Helvetica"/>
                  <w:color w:val="000000"/>
                  <w:sz w:val="36"/>
                  <w:szCs w:val="36"/>
                </w:rPr>
                <w:fldChar w:fldCharType="end"/>
              </w:r>
            </w:ins>
            <w:r w:rsidR="003C7F39" w:rsidRPr="00306194">
              <w:rPr>
                <w:rFonts w:cstheme="minorHAnsi"/>
                <w:sz w:val="36"/>
                <w:szCs w:val="36"/>
              </w:rPr>
              <w:t xml:space="preserve"> </w:t>
            </w:r>
          </w:p>
        </w:tc>
      </w:tr>
      <w:tr w:rsidR="00756055" w:rsidRPr="00306194" w14:paraId="2A7D1358" w14:textId="77777777" w:rsidTr="005D2D01">
        <w:tc>
          <w:tcPr>
            <w:tcW w:w="4788" w:type="dxa"/>
          </w:tcPr>
          <w:p w14:paraId="797B8381" w14:textId="77777777" w:rsidR="00756055" w:rsidRPr="00306194" w:rsidRDefault="00756055" w:rsidP="003C7F3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6"/>
                <w:szCs w:val="36"/>
              </w:rPr>
            </w:pPr>
            <w:r w:rsidRPr="00306194">
              <w:rPr>
                <w:rFonts w:cstheme="minorHAnsi"/>
                <w:sz w:val="36"/>
                <w:szCs w:val="36"/>
              </w:rPr>
              <w:t>WAP to read a set of numbers in an array &amp; to find the largest of them.</w:t>
            </w:r>
          </w:p>
        </w:tc>
        <w:tc>
          <w:tcPr>
            <w:tcW w:w="4788" w:type="dxa"/>
          </w:tcPr>
          <w:p w14:paraId="1270F596" w14:textId="77777777" w:rsidR="00756055" w:rsidRPr="00306194" w:rsidRDefault="00756055" w:rsidP="00756055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0619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alist</w:t>
            </w:r>
            <w:proofErr w:type="spellEnd"/>
            <w:r w:rsidRPr="0030619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=[-45,0,3,10,90,5,-2,4,18,45,100,1,-266,706]</w:t>
            </w:r>
          </w:p>
          <w:p w14:paraId="128A2994" w14:textId="77777777" w:rsidR="00756055" w:rsidRPr="00306194" w:rsidRDefault="00756055" w:rsidP="00756055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0619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largest=</w:t>
            </w:r>
            <w:proofErr w:type="spellStart"/>
            <w:r w:rsidRPr="0030619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alist</w:t>
            </w:r>
            <w:proofErr w:type="spellEnd"/>
            <w:r w:rsidRPr="0030619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[0]</w:t>
            </w:r>
          </w:p>
          <w:p w14:paraId="5969BB13" w14:textId="77777777" w:rsidR="00756055" w:rsidRPr="00306194" w:rsidRDefault="00756055" w:rsidP="00756055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0619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for large in </w:t>
            </w:r>
            <w:proofErr w:type="spellStart"/>
            <w:r w:rsidRPr="0030619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alist</w:t>
            </w:r>
            <w:proofErr w:type="spellEnd"/>
            <w:r w:rsidRPr="0030619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:</w:t>
            </w:r>
          </w:p>
          <w:p w14:paraId="483ABD77" w14:textId="77777777" w:rsidR="00756055" w:rsidRPr="00306194" w:rsidRDefault="00756055" w:rsidP="00756055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0619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if large &gt; largest:</w:t>
            </w:r>
          </w:p>
          <w:p w14:paraId="108357D9" w14:textId="77777777" w:rsidR="00756055" w:rsidRPr="00306194" w:rsidRDefault="00756055" w:rsidP="00756055">
            <w:pPr>
              <w:ind w:left="720" w:firstLine="720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0619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largest=large</w:t>
            </w:r>
          </w:p>
          <w:p w14:paraId="19CDDC9A" w14:textId="77777777" w:rsidR="00756055" w:rsidRPr="00306194" w:rsidRDefault="00756055" w:rsidP="00756055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0619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print(largest)</w:t>
            </w:r>
          </w:p>
          <w:p w14:paraId="0994BF57" w14:textId="77777777" w:rsidR="00756055" w:rsidRPr="00306194" w:rsidRDefault="00756055" w:rsidP="003C7F39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/>
              <w:rPr>
                <w:rFonts w:ascii="Consolas" w:eastAsia="Times New Roman" w:hAnsi="Consolas" w:cs="Consolas"/>
                <w:color w:val="000000"/>
                <w:sz w:val="36"/>
                <w:szCs w:val="36"/>
              </w:rPr>
            </w:pPr>
          </w:p>
        </w:tc>
      </w:tr>
    </w:tbl>
    <w:p w14:paraId="1B5BED4A" w14:textId="77777777" w:rsidR="005D2D01" w:rsidRPr="00306194" w:rsidRDefault="005D2D01" w:rsidP="0027048F">
      <w:pPr>
        <w:pStyle w:val="ListParagraph"/>
        <w:rPr>
          <w:rFonts w:cstheme="minorHAnsi"/>
          <w:sz w:val="36"/>
          <w:szCs w:val="36"/>
        </w:rPr>
      </w:pPr>
    </w:p>
    <w:p w14:paraId="30AAECF3" w14:textId="77777777" w:rsidR="00770E9D" w:rsidRPr="00306194" w:rsidRDefault="00770E9D">
      <w:pPr>
        <w:rPr>
          <w:rFonts w:cstheme="minorHAnsi"/>
          <w:b/>
          <w:sz w:val="36"/>
          <w:szCs w:val="36"/>
        </w:rPr>
      </w:pPr>
      <w:r w:rsidRPr="00306194">
        <w:rPr>
          <w:rFonts w:cstheme="minorHAnsi"/>
          <w:b/>
          <w:sz w:val="36"/>
          <w:szCs w:val="36"/>
        </w:rPr>
        <w:t>Summary</w:t>
      </w:r>
    </w:p>
    <w:p w14:paraId="2851018B" w14:textId="77777777" w:rsidR="00770E9D" w:rsidRPr="00306194" w:rsidRDefault="00F50E35" w:rsidP="00F50E3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306194">
        <w:rPr>
          <w:rFonts w:cstheme="minorHAnsi"/>
          <w:sz w:val="36"/>
          <w:szCs w:val="36"/>
        </w:rPr>
        <w:t>A list is a collection of ordered items.</w:t>
      </w:r>
    </w:p>
    <w:p w14:paraId="46B4EE1D" w14:textId="77777777" w:rsidR="00F50E35" w:rsidRPr="00306194" w:rsidRDefault="00F50E35" w:rsidP="00F50E3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306194">
        <w:rPr>
          <w:rFonts w:cstheme="minorHAnsi"/>
          <w:sz w:val="36"/>
          <w:szCs w:val="36"/>
        </w:rPr>
        <w:t>To access individual elements of a list, we use indices.</w:t>
      </w:r>
    </w:p>
    <w:p w14:paraId="261FA65A" w14:textId="77777777" w:rsidR="00F50E35" w:rsidRPr="00306194" w:rsidRDefault="00F50E35" w:rsidP="00F50E3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306194">
        <w:rPr>
          <w:rFonts w:cstheme="minorHAnsi"/>
          <w:sz w:val="36"/>
          <w:szCs w:val="36"/>
        </w:rPr>
        <w:t>To access a portion of a list, we use the slicing operator.</w:t>
      </w:r>
    </w:p>
    <w:p w14:paraId="273DA00A" w14:textId="77777777" w:rsidR="00F50E35" w:rsidRPr="00306194" w:rsidRDefault="00F50E35" w:rsidP="00F50E3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306194">
        <w:rPr>
          <w:rFonts w:cstheme="minorHAnsi"/>
          <w:sz w:val="36"/>
          <w:szCs w:val="36"/>
        </w:rPr>
        <w:t>Python has several useful methods that can make it easier to add, change, insert and remove list elements.</w:t>
      </w:r>
    </w:p>
    <w:p w14:paraId="02317534" w14:textId="77777777" w:rsidR="00F50E35" w:rsidRPr="00306194" w:rsidRDefault="00F50E35" w:rsidP="00F50E3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306194">
        <w:rPr>
          <w:rFonts w:cstheme="minorHAnsi"/>
          <w:sz w:val="36"/>
          <w:szCs w:val="36"/>
        </w:rPr>
        <w:t>A tuple is similar to a list  except  tuples are immutable ; we can’t change elements of a tuple.</w:t>
      </w:r>
    </w:p>
    <w:sectPr w:rsidR="00F50E35" w:rsidRPr="00306194" w:rsidSect="0045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8F2"/>
    <w:multiLevelType w:val="multilevel"/>
    <w:tmpl w:val="65B8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E7124"/>
    <w:multiLevelType w:val="hybridMultilevel"/>
    <w:tmpl w:val="92E0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F4273"/>
    <w:multiLevelType w:val="hybridMultilevel"/>
    <w:tmpl w:val="22D0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52C06"/>
    <w:multiLevelType w:val="hybridMultilevel"/>
    <w:tmpl w:val="BFF0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5661E"/>
    <w:multiLevelType w:val="multilevel"/>
    <w:tmpl w:val="9612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8482F"/>
    <w:multiLevelType w:val="hybridMultilevel"/>
    <w:tmpl w:val="EA323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95909"/>
    <w:multiLevelType w:val="hybridMultilevel"/>
    <w:tmpl w:val="21FA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F6CF3"/>
    <w:multiLevelType w:val="hybridMultilevel"/>
    <w:tmpl w:val="BFF0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43F17"/>
    <w:multiLevelType w:val="hybridMultilevel"/>
    <w:tmpl w:val="BFF0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7CC"/>
    <w:rsid w:val="001B7EF2"/>
    <w:rsid w:val="0027048F"/>
    <w:rsid w:val="002C2472"/>
    <w:rsid w:val="00306194"/>
    <w:rsid w:val="003C7F39"/>
    <w:rsid w:val="00456A6A"/>
    <w:rsid w:val="00464107"/>
    <w:rsid w:val="005D2D01"/>
    <w:rsid w:val="006E3325"/>
    <w:rsid w:val="00756055"/>
    <w:rsid w:val="00770E9D"/>
    <w:rsid w:val="008447CC"/>
    <w:rsid w:val="00894206"/>
    <w:rsid w:val="00D05E84"/>
    <w:rsid w:val="00D71A3D"/>
    <w:rsid w:val="00E44A00"/>
    <w:rsid w:val="00F50E35"/>
    <w:rsid w:val="00FC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AE1E"/>
  <w15:docId w15:val="{BBCE2CAB-269F-43E3-ABD8-610BCF5F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6A"/>
  </w:style>
  <w:style w:type="paragraph" w:styleId="Heading2">
    <w:name w:val="heading 2"/>
    <w:basedOn w:val="Normal"/>
    <w:link w:val="Heading2Char"/>
    <w:uiPriority w:val="9"/>
    <w:qFormat/>
    <w:rsid w:val="003C7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7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7CC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8447CC"/>
  </w:style>
  <w:style w:type="character" w:customStyle="1" w:styleId="pl-s1">
    <w:name w:val="pl-s1"/>
    <w:basedOn w:val="DefaultParagraphFont"/>
    <w:rsid w:val="008447CC"/>
  </w:style>
  <w:style w:type="character" w:customStyle="1" w:styleId="pl-c1">
    <w:name w:val="pl-c1"/>
    <w:basedOn w:val="DefaultParagraphFont"/>
    <w:rsid w:val="008447CC"/>
  </w:style>
  <w:style w:type="character" w:customStyle="1" w:styleId="pl-en">
    <w:name w:val="pl-en"/>
    <w:basedOn w:val="DefaultParagraphFont"/>
    <w:rsid w:val="008447CC"/>
  </w:style>
  <w:style w:type="character" w:customStyle="1" w:styleId="pl-s">
    <w:name w:val="pl-s"/>
    <w:basedOn w:val="DefaultParagraphFont"/>
    <w:rsid w:val="008447CC"/>
  </w:style>
  <w:style w:type="character" w:styleId="HTMLCode">
    <w:name w:val="HTML Code"/>
    <w:basedOn w:val="DefaultParagraphFont"/>
    <w:uiPriority w:val="99"/>
    <w:semiHidden/>
    <w:unhideWhenUsed/>
    <w:rsid w:val="008447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0E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7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C7F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oken">
    <w:name w:val="token"/>
    <w:basedOn w:val="DefaultParagraphFont"/>
    <w:rsid w:val="003C7F39"/>
  </w:style>
  <w:style w:type="character" w:styleId="Strong">
    <w:name w:val="Strong"/>
    <w:basedOn w:val="DefaultParagraphFont"/>
    <w:uiPriority w:val="22"/>
    <w:qFormat/>
    <w:rsid w:val="003C7F39"/>
    <w:rPr>
      <w:b/>
      <w:bCs/>
    </w:rPr>
  </w:style>
  <w:style w:type="paragraph" w:customStyle="1" w:styleId="noteblue">
    <w:name w:val="note_blue"/>
    <w:basedOn w:val="Normal"/>
    <w:rsid w:val="003C7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7F3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C7F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C7F3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7F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7F39"/>
    <w:rPr>
      <w:rFonts w:ascii="Arial" w:eastAsia="Times New Roman" w:hAnsi="Arial" w:cs="Arial"/>
      <w:vanish/>
      <w:sz w:val="16"/>
      <w:szCs w:val="16"/>
    </w:rPr>
  </w:style>
  <w:style w:type="character" w:customStyle="1" w:styleId="trcrboxheaderspan">
    <w:name w:val="trc_rbox_header_span"/>
    <w:basedOn w:val="DefaultParagraphFont"/>
    <w:rsid w:val="003C7F39"/>
  </w:style>
  <w:style w:type="character" w:customStyle="1" w:styleId="video-label">
    <w:name w:val="video-label"/>
    <w:basedOn w:val="DefaultParagraphFont"/>
    <w:rsid w:val="003C7F39"/>
  </w:style>
  <w:style w:type="character" w:customStyle="1" w:styleId="branding">
    <w:name w:val="branding"/>
    <w:basedOn w:val="DefaultParagraphFont"/>
    <w:rsid w:val="003C7F39"/>
  </w:style>
  <w:style w:type="paragraph" w:styleId="BalloonText">
    <w:name w:val="Balloon Text"/>
    <w:basedOn w:val="Normal"/>
    <w:link w:val="BalloonTextChar"/>
    <w:uiPriority w:val="99"/>
    <w:semiHidden/>
    <w:unhideWhenUsed/>
    <w:rsid w:val="003C7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F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61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04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35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233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6050">
                          <w:marLeft w:val="100"/>
                          <w:marRight w:val="10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8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5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8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21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126163">
                              <w:marLeft w:val="123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00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432201">
                              <w:marLeft w:val="125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4586">
                                  <w:marLeft w:val="100"/>
                                  <w:marRight w:val="10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94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FDFDF"/>
                                                <w:left w:val="single" w:sz="2" w:space="0" w:color="DFDFDF"/>
                                                <w:bottom w:val="single" w:sz="2" w:space="0" w:color="DFDFDF"/>
                                                <w:right w:val="single" w:sz="2" w:space="0" w:color="DFDFDF"/>
                                              </w:divBdr>
                                              <w:divsChild>
                                                <w:div w:id="120182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49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99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161664">
                                                          <w:marLeft w:val="0"/>
                                                          <w:marRight w:val="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5164815">
                                                  <w:marLeft w:val="-23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87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8"/>
                                                      <w:divBdr>
                                                        <w:top w:val="single" w:sz="2" w:space="0" w:color="A9A9A9"/>
                                                        <w:left w:val="single" w:sz="2" w:space="0" w:color="A9A9A9"/>
                                                        <w:bottom w:val="single" w:sz="2" w:space="0" w:color="A9A9A9"/>
                                                        <w:right w:val="single" w:sz="2" w:space="0" w:color="A9A9A9"/>
                                                      </w:divBdr>
                                                      <w:divsChild>
                                                        <w:div w:id="84798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552708">
                                                              <w:marLeft w:val="243"/>
                                                              <w:marRight w:val="0"/>
                                                              <w:marTop w:val="0"/>
                                                              <w:marBottom w:val="243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812475252">
                                                              <w:marLeft w:val="243"/>
                                                              <w:marRight w:val="0"/>
                                                              <w:marTop w:val="0"/>
                                                              <w:marBottom w:val="243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556430686">
                                                              <w:marLeft w:val="243"/>
                                                              <w:marRight w:val="0"/>
                                                              <w:marTop w:val="0"/>
                                                              <w:marBottom w:val="243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80243069">
                                                              <w:marLeft w:val="243"/>
                                                              <w:marRight w:val="0"/>
                                                              <w:marTop w:val="0"/>
                                                              <w:marBottom w:val="243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998115971">
                                                              <w:marLeft w:val="243"/>
                                                              <w:marRight w:val="0"/>
                                                              <w:marTop w:val="0"/>
                                                              <w:marBottom w:val="243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175807304">
                                                              <w:marLeft w:val="243"/>
                                                              <w:marRight w:val="0"/>
                                                              <w:marTop w:val="0"/>
                                                              <w:marBottom w:val="243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397614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81168">
                      <w:marLeft w:val="0"/>
                      <w:marRight w:val="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101322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88449">
                      <w:marLeft w:val="0"/>
                      <w:marRight w:val="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7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1054">
          <w:marLeft w:val="0"/>
          <w:marRight w:val="0"/>
          <w:marTop w:val="0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8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35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dhruvi.marsonia@outlook.com</cp:lastModifiedBy>
  <cp:revision>12</cp:revision>
  <dcterms:created xsi:type="dcterms:W3CDTF">2021-06-17T08:17:00Z</dcterms:created>
  <dcterms:modified xsi:type="dcterms:W3CDTF">2021-10-13T07:10:00Z</dcterms:modified>
</cp:coreProperties>
</file>